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2446" w:rsidRPr="004133EA" w:rsidRDefault="00D92446" w:rsidP="00D92446">
      <w:pPr>
        <w:pStyle w:val="review-questions"/>
      </w:pPr>
      <w:r w:rsidRPr="004133EA">
        <w:t>Chapter 8</w:t>
      </w:r>
      <w:r>
        <w:t xml:space="preserve"> </w:t>
      </w:r>
      <w:r w:rsidRPr="004133EA">
        <w:t>Review Questions</w:t>
      </w:r>
    </w:p>
    <w:p w:rsidR="00D92446" w:rsidRPr="004133EA" w:rsidRDefault="00D92446" w:rsidP="00D92446">
      <w:pPr>
        <w:pStyle w:val="eoc-list-num"/>
        <w:numPr>
          <w:ilvl w:val="0"/>
          <w:numId w:val="1"/>
        </w:numPr>
        <w:tabs>
          <w:tab w:val="left" w:pos="1440"/>
        </w:tabs>
      </w:pPr>
      <w:r w:rsidRPr="004133EA">
        <w:t xml:space="preserve">Which technology is predominately used for contactless payment systems? </w:t>
      </w:r>
    </w:p>
    <w:p w:rsidR="00D92446" w:rsidRPr="004133EA" w:rsidRDefault="00D92446" w:rsidP="00D92446">
      <w:pPr>
        <w:pStyle w:val="eoc-list-num"/>
        <w:numPr>
          <w:ilvl w:val="0"/>
          <w:numId w:val="11"/>
        </w:numPr>
        <w:tabs>
          <w:tab w:val="left" w:pos="1440"/>
        </w:tabs>
      </w:pPr>
      <w:r w:rsidRPr="004133EA">
        <w:t>near field communication (NFC)</w:t>
      </w:r>
    </w:p>
    <w:p w:rsidR="00D92446" w:rsidRPr="004133EA" w:rsidRDefault="00D92446" w:rsidP="00D92446">
      <w:pPr>
        <w:pStyle w:val="eoc-list-num"/>
        <w:numPr>
          <w:ilvl w:val="0"/>
          <w:numId w:val="11"/>
        </w:numPr>
        <w:tabs>
          <w:tab w:val="left" w:pos="1440"/>
        </w:tabs>
      </w:pPr>
      <w:r w:rsidRPr="004133EA">
        <w:t>wireless local area network (WLAN)</w:t>
      </w:r>
    </w:p>
    <w:p w:rsidR="00D92446" w:rsidRPr="004133EA" w:rsidRDefault="00D92446" w:rsidP="00D92446">
      <w:pPr>
        <w:pStyle w:val="eoc-list-num"/>
        <w:numPr>
          <w:ilvl w:val="0"/>
          <w:numId w:val="11"/>
        </w:numPr>
        <w:tabs>
          <w:tab w:val="left" w:pos="1440"/>
        </w:tabs>
      </w:pPr>
      <w:r w:rsidRPr="004133EA">
        <w:t xml:space="preserve">Bluetooth </w:t>
      </w:r>
    </w:p>
    <w:p w:rsidR="00D92446" w:rsidRDefault="00D92446" w:rsidP="00D92446">
      <w:pPr>
        <w:pStyle w:val="eoc-list-num"/>
        <w:numPr>
          <w:ilvl w:val="0"/>
          <w:numId w:val="11"/>
        </w:numPr>
        <w:tabs>
          <w:tab w:val="left" w:pos="1440"/>
        </w:tabs>
      </w:pPr>
      <w:r w:rsidRPr="004133EA">
        <w:t>Radio Frequency ID (RFID)</w:t>
      </w:r>
    </w:p>
    <w:p w:rsidR="00D92446" w:rsidRPr="004133EA" w:rsidRDefault="00D92446" w:rsidP="00D92446">
      <w:pPr>
        <w:pStyle w:val="eoc-list-num"/>
        <w:tabs>
          <w:tab w:val="left" w:pos="1440"/>
        </w:tabs>
        <w:ind w:left="1440"/>
      </w:pPr>
    </w:p>
    <w:p w:rsidR="00D92446" w:rsidRPr="004133EA" w:rsidRDefault="00D92446" w:rsidP="00D92446">
      <w:pPr>
        <w:pStyle w:val="eoc-list-num"/>
        <w:numPr>
          <w:ilvl w:val="0"/>
          <w:numId w:val="1"/>
        </w:numPr>
        <w:tabs>
          <w:tab w:val="left" w:pos="1440"/>
        </w:tabs>
      </w:pPr>
      <w:r w:rsidRPr="004133EA">
        <w:t>Which of these Bluetooth attacks involves accessing unauthorized information through a Bluetooth connection?</w:t>
      </w:r>
    </w:p>
    <w:p w:rsidR="00D92446" w:rsidRPr="004133EA" w:rsidRDefault="00D92446" w:rsidP="00D92446">
      <w:pPr>
        <w:pStyle w:val="eoc-list-num"/>
        <w:numPr>
          <w:ilvl w:val="0"/>
          <w:numId w:val="2"/>
        </w:numPr>
        <w:tabs>
          <w:tab w:val="left" w:pos="1440"/>
        </w:tabs>
      </w:pPr>
      <w:proofErr w:type="spellStart"/>
      <w:r w:rsidRPr="004133EA">
        <w:t>Bluesnarfing</w:t>
      </w:r>
      <w:proofErr w:type="spellEnd"/>
    </w:p>
    <w:p w:rsidR="00D92446" w:rsidRPr="004133EA" w:rsidRDefault="00D92446" w:rsidP="00D92446">
      <w:pPr>
        <w:pStyle w:val="eoc-list-num"/>
        <w:numPr>
          <w:ilvl w:val="0"/>
          <w:numId w:val="2"/>
        </w:numPr>
        <w:tabs>
          <w:tab w:val="left" w:pos="1440"/>
        </w:tabs>
      </w:pPr>
      <w:proofErr w:type="spellStart"/>
      <w:r w:rsidRPr="004133EA">
        <w:t>Bluejacking</w:t>
      </w:r>
      <w:proofErr w:type="spellEnd"/>
      <w:r w:rsidRPr="004133EA">
        <w:t xml:space="preserve"> </w:t>
      </w:r>
    </w:p>
    <w:p w:rsidR="00D92446" w:rsidRPr="004133EA" w:rsidRDefault="00D92446" w:rsidP="00D92446">
      <w:pPr>
        <w:pStyle w:val="eoc-list-num"/>
        <w:numPr>
          <w:ilvl w:val="0"/>
          <w:numId w:val="2"/>
        </w:numPr>
        <w:tabs>
          <w:tab w:val="left" w:pos="1440"/>
        </w:tabs>
      </w:pPr>
      <w:proofErr w:type="spellStart"/>
      <w:r w:rsidRPr="004133EA">
        <w:t>Bluecreeping</w:t>
      </w:r>
      <w:proofErr w:type="spellEnd"/>
      <w:r w:rsidRPr="004133EA">
        <w:t xml:space="preserve"> </w:t>
      </w:r>
    </w:p>
    <w:p w:rsidR="00D92446" w:rsidRDefault="00D92446" w:rsidP="00D92446">
      <w:pPr>
        <w:pStyle w:val="eoc-list-num"/>
        <w:numPr>
          <w:ilvl w:val="0"/>
          <w:numId w:val="2"/>
        </w:numPr>
        <w:tabs>
          <w:tab w:val="left" w:pos="1440"/>
        </w:tabs>
      </w:pPr>
      <w:proofErr w:type="spellStart"/>
      <w:r w:rsidRPr="004133EA">
        <w:t>Bluestealing</w:t>
      </w:r>
      <w:proofErr w:type="spellEnd"/>
    </w:p>
    <w:p w:rsidR="00D92446" w:rsidRPr="004133EA" w:rsidRDefault="00D92446" w:rsidP="00D92446">
      <w:pPr>
        <w:pStyle w:val="eoc-list-num"/>
        <w:tabs>
          <w:tab w:val="left" w:pos="1440"/>
        </w:tabs>
        <w:ind w:left="1440"/>
      </w:pPr>
    </w:p>
    <w:p w:rsidR="00D92446" w:rsidRPr="004133EA" w:rsidRDefault="00D92446" w:rsidP="00D92446">
      <w:pPr>
        <w:pStyle w:val="eoc-list-num"/>
        <w:numPr>
          <w:ilvl w:val="0"/>
          <w:numId w:val="1"/>
        </w:numPr>
        <w:tabs>
          <w:tab w:val="left" w:pos="1440"/>
        </w:tabs>
      </w:pPr>
      <w:r w:rsidRPr="004133EA">
        <w:t xml:space="preserve">What is a difference between NFC and RFID? </w:t>
      </w:r>
    </w:p>
    <w:p w:rsidR="00D92446" w:rsidRPr="004133EA" w:rsidRDefault="00D92446" w:rsidP="00D92446">
      <w:pPr>
        <w:pStyle w:val="eoc-list-num"/>
        <w:numPr>
          <w:ilvl w:val="0"/>
          <w:numId w:val="3"/>
        </w:numPr>
        <w:tabs>
          <w:tab w:val="left" w:pos="1440"/>
        </w:tabs>
      </w:pPr>
      <w:r w:rsidRPr="004133EA">
        <w:t>NFC is based on wireless technology while RFID is not.</w:t>
      </w:r>
    </w:p>
    <w:p w:rsidR="00D92446" w:rsidRPr="004133EA" w:rsidRDefault="00D92446" w:rsidP="00D92446">
      <w:pPr>
        <w:pStyle w:val="eoc-list-num"/>
        <w:numPr>
          <w:ilvl w:val="0"/>
          <w:numId w:val="3"/>
        </w:numPr>
        <w:tabs>
          <w:tab w:val="left" w:pos="1440"/>
        </w:tabs>
      </w:pPr>
      <w:r w:rsidRPr="004133EA">
        <w:t>RFID is faster than NFC.</w:t>
      </w:r>
    </w:p>
    <w:p w:rsidR="00D92446" w:rsidRPr="004133EA" w:rsidRDefault="00D92446" w:rsidP="00D92446">
      <w:pPr>
        <w:pStyle w:val="eoc-list-num"/>
        <w:numPr>
          <w:ilvl w:val="0"/>
          <w:numId w:val="3"/>
        </w:numPr>
        <w:tabs>
          <w:tab w:val="left" w:pos="1440"/>
        </w:tabs>
      </w:pPr>
      <w:r w:rsidRPr="004133EA">
        <w:t>RFID is designed for paper-based tags while NFC is not.</w:t>
      </w:r>
    </w:p>
    <w:p w:rsidR="00D92446" w:rsidRDefault="00D92446" w:rsidP="00D92446">
      <w:pPr>
        <w:pStyle w:val="eoc-list-num"/>
        <w:numPr>
          <w:ilvl w:val="0"/>
          <w:numId w:val="3"/>
        </w:numPr>
        <w:tabs>
          <w:tab w:val="left" w:pos="1440"/>
        </w:tabs>
      </w:pPr>
      <w:r w:rsidRPr="004133EA">
        <w:t>NFC devices cannot pair as quickly as RFID devices.</w:t>
      </w:r>
    </w:p>
    <w:p w:rsidR="00D92446" w:rsidRDefault="00D92446" w:rsidP="00D92446">
      <w:pPr>
        <w:pStyle w:val="eoc-list-num"/>
        <w:tabs>
          <w:tab w:val="left" w:pos="1440"/>
        </w:tabs>
        <w:ind w:left="1440"/>
      </w:pPr>
    </w:p>
    <w:p w:rsidR="00D92446" w:rsidRDefault="00D92446" w:rsidP="00D92446">
      <w:pPr>
        <w:pStyle w:val="eoc-list-num"/>
        <w:tabs>
          <w:tab w:val="left" w:pos="1440"/>
        </w:tabs>
        <w:ind w:left="1440"/>
      </w:pPr>
    </w:p>
    <w:p w:rsidR="00D92446" w:rsidRDefault="00D92446" w:rsidP="00D92446">
      <w:pPr>
        <w:pStyle w:val="eoc-list-num"/>
        <w:tabs>
          <w:tab w:val="left" w:pos="1440"/>
        </w:tabs>
        <w:ind w:left="1440"/>
      </w:pPr>
    </w:p>
    <w:p w:rsidR="00D92446" w:rsidRDefault="00D92446" w:rsidP="00D92446">
      <w:pPr>
        <w:pStyle w:val="eoc-list-num"/>
        <w:tabs>
          <w:tab w:val="left" w:pos="1440"/>
        </w:tabs>
        <w:ind w:left="1440"/>
      </w:pPr>
    </w:p>
    <w:p w:rsidR="00D92446" w:rsidRPr="004133EA" w:rsidRDefault="00D92446" w:rsidP="00D92446">
      <w:pPr>
        <w:pStyle w:val="eoc-list-num"/>
        <w:tabs>
          <w:tab w:val="left" w:pos="1440"/>
        </w:tabs>
        <w:ind w:left="1440"/>
      </w:pPr>
    </w:p>
    <w:p w:rsidR="00D92446" w:rsidRPr="004133EA" w:rsidRDefault="00D92446" w:rsidP="00D92446">
      <w:pPr>
        <w:pStyle w:val="eoc-list-num"/>
        <w:numPr>
          <w:ilvl w:val="0"/>
          <w:numId w:val="1"/>
        </w:numPr>
        <w:tabs>
          <w:tab w:val="left" w:pos="1440"/>
        </w:tabs>
      </w:pPr>
      <w:r w:rsidRPr="004133EA">
        <w:lastRenderedPageBreak/>
        <w:t xml:space="preserve">Which of these technologies is NOT found in a wireless router? </w:t>
      </w:r>
    </w:p>
    <w:p w:rsidR="00D92446" w:rsidRPr="004133EA" w:rsidRDefault="00D92446" w:rsidP="00D92446">
      <w:pPr>
        <w:pStyle w:val="eoc-list-num"/>
        <w:numPr>
          <w:ilvl w:val="0"/>
          <w:numId w:val="4"/>
        </w:numPr>
        <w:tabs>
          <w:tab w:val="left" w:pos="1440"/>
        </w:tabs>
      </w:pPr>
      <w:r w:rsidRPr="004133EA">
        <w:t>access point</w:t>
      </w:r>
    </w:p>
    <w:p w:rsidR="00D92446" w:rsidRPr="004133EA" w:rsidRDefault="00D92446" w:rsidP="00D92446">
      <w:pPr>
        <w:pStyle w:val="eoc-list-num"/>
        <w:numPr>
          <w:ilvl w:val="0"/>
          <w:numId w:val="4"/>
        </w:numPr>
        <w:tabs>
          <w:tab w:val="left" w:pos="1440"/>
        </w:tabs>
      </w:pPr>
      <w:r w:rsidRPr="004133EA">
        <w:t>router</w:t>
      </w:r>
    </w:p>
    <w:p w:rsidR="00D92446" w:rsidRPr="004133EA" w:rsidRDefault="00D92446" w:rsidP="00D92446">
      <w:pPr>
        <w:pStyle w:val="eoc-list-num"/>
        <w:numPr>
          <w:ilvl w:val="0"/>
          <w:numId w:val="4"/>
        </w:numPr>
        <w:tabs>
          <w:tab w:val="left" w:pos="1440"/>
        </w:tabs>
      </w:pPr>
      <w:r w:rsidRPr="004133EA">
        <w:rPr>
          <w:bCs/>
        </w:rPr>
        <w:t>dynamic host configuration protocol (DHCP) server</w:t>
      </w:r>
      <w:r w:rsidRPr="004133EA">
        <w:t xml:space="preserve"> </w:t>
      </w:r>
    </w:p>
    <w:p w:rsidR="00D92446" w:rsidRDefault="00D92446" w:rsidP="00D92446">
      <w:pPr>
        <w:pStyle w:val="eoc-list-num"/>
        <w:numPr>
          <w:ilvl w:val="0"/>
          <w:numId w:val="4"/>
        </w:numPr>
        <w:tabs>
          <w:tab w:val="left" w:pos="1440"/>
        </w:tabs>
      </w:pPr>
      <w:r w:rsidRPr="004133EA">
        <w:t>firewall</w:t>
      </w:r>
    </w:p>
    <w:p w:rsidR="00D92446" w:rsidRPr="004133EA" w:rsidRDefault="00D92446" w:rsidP="00D92446">
      <w:pPr>
        <w:pStyle w:val="eoc-list-num"/>
        <w:tabs>
          <w:tab w:val="left" w:pos="1440"/>
        </w:tabs>
        <w:ind w:left="1440"/>
      </w:pPr>
    </w:p>
    <w:p w:rsidR="00D92446" w:rsidRPr="004133EA" w:rsidRDefault="00D92446" w:rsidP="00D92446">
      <w:pPr>
        <w:pStyle w:val="eoc-list-num"/>
        <w:numPr>
          <w:ilvl w:val="0"/>
          <w:numId w:val="1"/>
        </w:numPr>
        <w:tabs>
          <w:tab w:val="left" w:pos="1440"/>
        </w:tabs>
      </w:pPr>
      <w:r w:rsidRPr="004133EA">
        <w:t xml:space="preserve">Why is a rogue AP </w:t>
      </w:r>
      <w:proofErr w:type="gramStart"/>
      <w:r w:rsidRPr="004133EA">
        <w:t>a security</w:t>
      </w:r>
      <w:proofErr w:type="gramEnd"/>
      <w:r w:rsidRPr="004133EA">
        <w:t xml:space="preserve"> vulnerability? </w:t>
      </w:r>
    </w:p>
    <w:p w:rsidR="00D92446" w:rsidRPr="004133EA" w:rsidRDefault="00D92446" w:rsidP="00D92446">
      <w:pPr>
        <w:pStyle w:val="eoc-list-num"/>
        <w:numPr>
          <w:ilvl w:val="0"/>
          <w:numId w:val="5"/>
        </w:numPr>
        <w:tabs>
          <w:tab w:val="left" w:pos="1440"/>
        </w:tabs>
      </w:pPr>
      <w:r w:rsidRPr="004133EA">
        <w:t>It uses the weaker IEEE 80211i protocol.</w:t>
      </w:r>
    </w:p>
    <w:p w:rsidR="00D92446" w:rsidRPr="004133EA" w:rsidRDefault="00D92446" w:rsidP="00D92446">
      <w:pPr>
        <w:pStyle w:val="eoc-list-num"/>
        <w:numPr>
          <w:ilvl w:val="0"/>
          <w:numId w:val="5"/>
        </w:numPr>
        <w:tabs>
          <w:tab w:val="left" w:pos="1440"/>
        </w:tabs>
      </w:pPr>
      <w:r w:rsidRPr="004133EA">
        <w:t>It conflicts with other network firewalls and can cause them to become disabled.</w:t>
      </w:r>
    </w:p>
    <w:p w:rsidR="00D92446" w:rsidRPr="004133EA" w:rsidRDefault="00D92446" w:rsidP="00D92446">
      <w:pPr>
        <w:pStyle w:val="eoc-list-num"/>
        <w:numPr>
          <w:ilvl w:val="0"/>
          <w:numId w:val="5"/>
        </w:numPr>
        <w:tabs>
          <w:tab w:val="left" w:pos="1440"/>
        </w:tabs>
      </w:pPr>
      <w:r w:rsidRPr="004133EA">
        <w:rPr>
          <w:bCs/>
        </w:rPr>
        <w:t>It allows an attacker to bypass</w:t>
      </w:r>
      <w:del w:id="0" w:author="Author">
        <w:r w:rsidRPr="004133EA">
          <w:rPr>
            <w:bCs/>
          </w:rPr>
          <w:delText xml:space="preserve"> </w:delText>
        </w:r>
      </w:del>
      <w:r w:rsidRPr="004133EA">
        <w:rPr>
          <w:bCs/>
        </w:rPr>
        <w:t xml:space="preserve"> </w:t>
      </w:r>
      <w:del w:id="1" w:author="Author">
        <w:r w:rsidRPr="004133EA">
          <w:rPr>
            <w:bCs/>
          </w:rPr>
          <w:delText xml:space="preserve"> </w:delText>
        </w:r>
      </w:del>
      <w:r w:rsidRPr="004133EA">
        <w:rPr>
          <w:bCs/>
        </w:rPr>
        <w:t>network security configurations.</w:t>
      </w:r>
    </w:p>
    <w:p w:rsidR="00D92446" w:rsidRDefault="00D92446" w:rsidP="00D92446">
      <w:pPr>
        <w:pStyle w:val="eoc-list-num"/>
        <w:numPr>
          <w:ilvl w:val="0"/>
          <w:numId w:val="5"/>
        </w:numPr>
        <w:tabs>
          <w:tab w:val="left" w:pos="1440"/>
        </w:tabs>
      </w:pPr>
      <w:r w:rsidRPr="004133EA">
        <w:t>It requires the use of vulnerable wireless probes on all mobile devices.</w:t>
      </w:r>
    </w:p>
    <w:p w:rsidR="00D92446" w:rsidRPr="004133EA" w:rsidRDefault="00D92446" w:rsidP="00D92446">
      <w:pPr>
        <w:pStyle w:val="eoc-list-num"/>
        <w:tabs>
          <w:tab w:val="left" w:pos="1440"/>
        </w:tabs>
        <w:ind w:left="1440"/>
      </w:pPr>
    </w:p>
    <w:p w:rsidR="00D92446" w:rsidRPr="004133EA" w:rsidRDefault="00D92446" w:rsidP="00D92446">
      <w:pPr>
        <w:pStyle w:val="eoc-list-num"/>
        <w:numPr>
          <w:ilvl w:val="0"/>
          <w:numId w:val="1"/>
        </w:numPr>
        <w:tabs>
          <w:tab w:val="left" w:pos="1440"/>
        </w:tabs>
      </w:pPr>
      <w:r w:rsidRPr="004133EA">
        <w:t xml:space="preserve">Which of these is NOT a risk when a home wireless router is not securely configured? </w:t>
      </w:r>
    </w:p>
    <w:p w:rsidR="00D92446" w:rsidRPr="004133EA" w:rsidRDefault="00D92446" w:rsidP="00D92446">
      <w:pPr>
        <w:pStyle w:val="eoc-list-num"/>
        <w:numPr>
          <w:ilvl w:val="0"/>
          <w:numId w:val="6"/>
        </w:numPr>
        <w:tabs>
          <w:tab w:val="left" w:pos="1440"/>
        </w:tabs>
      </w:pPr>
      <w:r w:rsidRPr="004133EA">
        <w:t>Only a small percentage of the total traffic can be encrypted.</w:t>
      </w:r>
    </w:p>
    <w:p w:rsidR="00D92446" w:rsidRPr="004133EA" w:rsidRDefault="00D92446" w:rsidP="00D92446">
      <w:pPr>
        <w:pStyle w:val="eoc-list-num"/>
        <w:numPr>
          <w:ilvl w:val="0"/>
          <w:numId w:val="6"/>
        </w:numPr>
        <w:tabs>
          <w:tab w:val="left" w:pos="1440"/>
        </w:tabs>
      </w:pPr>
      <w:r w:rsidRPr="004133EA">
        <w:t>An attacker can steal data from any folder with file sharing enabled.</w:t>
      </w:r>
    </w:p>
    <w:p w:rsidR="00D92446" w:rsidRPr="004133EA" w:rsidRDefault="00D92446" w:rsidP="00D92446">
      <w:pPr>
        <w:pStyle w:val="eoc-list-num"/>
        <w:numPr>
          <w:ilvl w:val="0"/>
          <w:numId w:val="6"/>
        </w:numPr>
        <w:tabs>
          <w:tab w:val="left" w:pos="1440"/>
        </w:tabs>
      </w:pPr>
      <w:r w:rsidRPr="004133EA">
        <w:rPr>
          <w:szCs w:val="24"/>
        </w:rPr>
        <w:t>User names, passwords, credit card numbers, and other information sent over the WLAN could be captured by an attacker.</w:t>
      </w:r>
    </w:p>
    <w:p w:rsidR="00D92446" w:rsidRDefault="00D92446" w:rsidP="00D92446">
      <w:pPr>
        <w:pStyle w:val="eoc-list-num"/>
        <w:numPr>
          <w:ilvl w:val="0"/>
          <w:numId w:val="6"/>
        </w:numPr>
        <w:tabs>
          <w:tab w:val="left" w:pos="1440"/>
        </w:tabs>
      </w:pPr>
      <w:r w:rsidRPr="004133EA">
        <w:t>Malware can be injected into a computer connected to the WLAN.</w:t>
      </w:r>
    </w:p>
    <w:p w:rsidR="00D92446" w:rsidRPr="004133EA" w:rsidRDefault="00D92446" w:rsidP="00D92446">
      <w:pPr>
        <w:pStyle w:val="eoc-list-num"/>
        <w:tabs>
          <w:tab w:val="left" w:pos="1440"/>
        </w:tabs>
        <w:ind w:left="1440"/>
      </w:pPr>
    </w:p>
    <w:p w:rsidR="00D92446" w:rsidRPr="004133EA" w:rsidRDefault="00D92446" w:rsidP="00D92446">
      <w:pPr>
        <w:pStyle w:val="bt"/>
        <w:numPr>
          <w:ilvl w:val="0"/>
          <w:numId w:val="1"/>
        </w:numPr>
        <w:tabs>
          <w:tab w:val="left" w:pos="1080"/>
        </w:tabs>
      </w:pPr>
      <w:r w:rsidRPr="004133EA">
        <w:t xml:space="preserve">Which of these Wi-Fi Protected Setup (WPS) methods is vulnerable? </w:t>
      </w:r>
    </w:p>
    <w:p w:rsidR="00D92446" w:rsidRPr="004133EA" w:rsidRDefault="00D92446" w:rsidP="00D92446">
      <w:pPr>
        <w:pStyle w:val="eoc-list-num"/>
        <w:numPr>
          <w:ilvl w:val="0"/>
          <w:numId w:val="12"/>
        </w:numPr>
        <w:tabs>
          <w:tab w:val="left" w:pos="1440"/>
        </w:tabs>
      </w:pPr>
      <w:r w:rsidRPr="004133EA">
        <w:t>Push-Button method</w:t>
      </w:r>
    </w:p>
    <w:p w:rsidR="00D92446" w:rsidRPr="004133EA" w:rsidRDefault="00D92446" w:rsidP="00D92446">
      <w:pPr>
        <w:pStyle w:val="eoc-list-num"/>
        <w:numPr>
          <w:ilvl w:val="0"/>
          <w:numId w:val="12"/>
        </w:numPr>
        <w:tabs>
          <w:tab w:val="left" w:pos="1440"/>
        </w:tabs>
      </w:pPr>
      <w:r w:rsidRPr="004133EA">
        <w:t>PIN method</w:t>
      </w:r>
    </w:p>
    <w:p w:rsidR="00D92446" w:rsidRPr="004133EA" w:rsidRDefault="00D92446" w:rsidP="00D92446">
      <w:pPr>
        <w:pStyle w:val="eoc-list-num"/>
        <w:numPr>
          <w:ilvl w:val="0"/>
          <w:numId w:val="12"/>
        </w:numPr>
        <w:tabs>
          <w:tab w:val="left" w:pos="1440"/>
        </w:tabs>
      </w:pPr>
      <w:proofErr w:type="spellStart"/>
      <w:r w:rsidRPr="004133EA">
        <w:t>piconet</w:t>
      </w:r>
      <w:proofErr w:type="spellEnd"/>
      <w:r w:rsidRPr="004133EA">
        <w:t xml:space="preserve"> method</w:t>
      </w:r>
    </w:p>
    <w:p w:rsidR="00D92446" w:rsidRPr="004133EA" w:rsidRDefault="00D92446" w:rsidP="00D92446">
      <w:pPr>
        <w:pStyle w:val="eoc-list-num"/>
        <w:numPr>
          <w:ilvl w:val="0"/>
          <w:numId w:val="12"/>
        </w:numPr>
        <w:tabs>
          <w:tab w:val="left" w:pos="1440"/>
        </w:tabs>
      </w:pPr>
      <w:r w:rsidRPr="004133EA">
        <w:t>NFC method</w:t>
      </w:r>
    </w:p>
    <w:p w:rsidR="00D92446" w:rsidRPr="004133EA" w:rsidRDefault="00D92446" w:rsidP="00D92446">
      <w:pPr>
        <w:pStyle w:val="bt"/>
        <w:numPr>
          <w:ilvl w:val="0"/>
          <w:numId w:val="1"/>
        </w:numPr>
        <w:tabs>
          <w:tab w:val="left" w:pos="1080"/>
        </w:tabs>
      </w:pPr>
      <w:r w:rsidRPr="004133EA">
        <w:lastRenderedPageBreak/>
        <w:t>Flavio visits a local coffee shop on his way to school and accesses its free Wi-Fi.  When he first connects</w:t>
      </w:r>
      <w:ins w:id="2" w:author="Author">
        <w:r w:rsidRPr="004133EA">
          <w:t>,</w:t>
        </w:r>
      </w:ins>
      <w:r w:rsidRPr="004133EA">
        <w:t xml:space="preserve"> a screen appears that requires him to first agree to an Acceptable Use Policy (AUP) before continuing.  What type of AP has he encountered? </w:t>
      </w:r>
    </w:p>
    <w:p w:rsidR="00D92446" w:rsidRPr="004133EA" w:rsidRDefault="00D92446" w:rsidP="00D92446">
      <w:pPr>
        <w:pStyle w:val="eoc-list-num"/>
        <w:numPr>
          <w:ilvl w:val="0"/>
          <w:numId w:val="7"/>
        </w:numPr>
        <w:tabs>
          <w:tab w:val="left" w:pos="1440"/>
        </w:tabs>
      </w:pPr>
      <w:r w:rsidRPr="004133EA">
        <w:t xml:space="preserve">captive portal </w:t>
      </w:r>
    </w:p>
    <w:p w:rsidR="00D92446" w:rsidRPr="004133EA" w:rsidRDefault="00D92446" w:rsidP="00D92446">
      <w:pPr>
        <w:pStyle w:val="eoc-list-num"/>
        <w:numPr>
          <w:ilvl w:val="0"/>
          <w:numId w:val="7"/>
        </w:numPr>
        <w:tabs>
          <w:tab w:val="left" w:pos="1440"/>
        </w:tabs>
      </w:pPr>
      <w:r w:rsidRPr="004133EA">
        <w:t>web-based portal</w:t>
      </w:r>
    </w:p>
    <w:p w:rsidR="00D92446" w:rsidRPr="004133EA" w:rsidRDefault="00D92446" w:rsidP="00D92446">
      <w:pPr>
        <w:pStyle w:val="eoc-list-num"/>
        <w:numPr>
          <w:ilvl w:val="0"/>
          <w:numId w:val="7"/>
        </w:numPr>
        <w:tabs>
          <w:tab w:val="left" w:pos="1440"/>
        </w:tabs>
      </w:pPr>
      <w:r w:rsidRPr="004133EA">
        <w:t>rogue portal</w:t>
      </w:r>
    </w:p>
    <w:p w:rsidR="00D92446" w:rsidRDefault="00D92446" w:rsidP="00D92446">
      <w:pPr>
        <w:pStyle w:val="eoc-list-num"/>
        <w:numPr>
          <w:ilvl w:val="0"/>
          <w:numId w:val="7"/>
        </w:numPr>
        <w:tabs>
          <w:tab w:val="left" w:pos="1440"/>
        </w:tabs>
      </w:pPr>
      <w:r w:rsidRPr="004133EA">
        <w:t>authenticated portal</w:t>
      </w:r>
    </w:p>
    <w:p w:rsidR="00D92446" w:rsidRPr="004133EA" w:rsidRDefault="00D92446" w:rsidP="00D92446">
      <w:pPr>
        <w:pStyle w:val="eoc-list-num"/>
        <w:tabs>
          <w:tab w:val="left" w:pos="1440"/>
        </w:tabs>
        <w:ind w:left="1440"/>
      </w:pPr>
    </w:p>
    <w:p w:rsidR="00D92446" w:rsidRPr="004133EA" w:rsidRDefault="00D92446" w:rsidP="00D92446">
      <w:pPr>
        <w:pStyle w:val="eoc-list-num"/>
        <w:numPr>
          <w:ilvl w:val="0"/>
          <w:numId w:val="1"/>
        </w:numPr>
        <w:tabs>
          <w:tab w:val="left" w:pos="1440"/>
        </w:tabs>
      </w:pPr>
      <w:r w:rsidRPr="004133EA">
        <w:t>Which of the following is NOT a wireless peripheral protection option?</w:t>
      </w:r>
    </w:p>
    <w:p w:rsidR="00D92446" w:rsidRPr="004133EA" w:rsidRDefault="00D92446" w:rsidP="00D92446">
      <w:pPr>
        <w:pStyle w:val="eoc-list-num"/>
        <w:numPr>
          <w:ilvl w:val="0"/>
          <w:numId w:val="13"/>
        </w:numPr>
        <w:tabs>
          <w:tab w:val="left" w:pos="1440"/>
        </w:tabs>
      </w:pPr>
      <w:r w:rsidRPr="004133EA">
        <w:t>Update or replacing any vulnerable device</w:t>
      </w:r>
    </w:p>
    <w:p w:rsidR="00D92446" w:rsidRPr="004133EA" w:rsidRDefault="00D92446" w:rsidP="00D92446">
      <w:pPr>
        <w:pStyle w:val="eoc-list-num"/>
        <w:numPr>
          <w:ilvl w:val="0"/>
          <w:numId w:val="13"/>
        </w:numPr>
        <w:tabs>
          <w:tab w:val="left" w:pos="1440"/>
        </w:tabs>
      </w:pPr>
      <w:r w:rsidRPr="004133EA">
        <w:t>Switch to a more fully tested Bluetooth model</w:t>
      </w:r>
    </w:p>
    <w:p w:rsidR="00D92446" w:rsidRPr="004133EA" w:rsidRDefault="00D92446" w:rsidP="00D92446">
      <w:pPr>
        <w:pStyle w:val="eoc-list-num"/>
        <w:numPr>
          <w:ilvl w:val="0"/>
          <w:numId w:val="13"/>
        </w:numPr>
        <w:tabs>
          <w:tab w:val="left" w:pos="1440"/>
        </w:tabs>
      </w:pPr>
      <w:r w:rsidRPr="004133EA">
        <w:t>Install a network sensor to detect an attack</w:t>
      </w:r>
    </w:p>
    <w:p w:rsidR="00D92446" w:rsidRDefault="00D92446" w:rsidP="00D92446">
      <w:pPr>
        <w:pStyle w:val="eoc-list-num"/>
        <w:numPr>
          <w:ilvl w:val="0"/>
          <w:numId w:val="13"/>
        </w:numPr>
        <w:tabs>
          <w:tab w:val="left" w:pos="1440"/>
        </w:tabs>
      </w:pPr>
      <w:r w:rsidRPr="004133EA">
        <w:t>Substitute a wired device</w:t>
      </w:r>
    </w:p>
    <w:p w:rsidR="00D92446" w:rsidRPr="004133EA" w:rsidRDefault="00D92446" w:rsidP="00D92446">
      <w:pPr>
        <w:pStyle w:val="eoc-list-num"/>
        <w:tabs>
          <w:tab w:val="left" w:pos="1440"/>
        </w:tabs>
        <w:ind w:left="1440"/>
      </w:pPr>
    </w:p>
    <w:p w:rsidR="00D92446" w:rsidRPr="004133EA" w:rsidRDefault="00D92446" w:rsidP="00D92446">
      <w:pPr>
        <w:pStyle w:val="eoc-list-num"/>
        <w:numPr>
          <w:ilvl w:val="0"/>
          <w:numId w:val="1"/>
        </w:numPr>
        <w:tabs>
          <w:tab w:val="left" w:pos="1440"/>
        </w:tabs>
      </w:pPr>
      <w:r w:rsidRPr="004133EA">
        <w:t xml:space="preserve">The primary design of </w:t>
      </w:r>
      <w:proofErr w:type="gramStart"/>
      <w:r w:rsidRPr="004133EA">
        <w:t>a(</w:t>
      </w:r>
      <w:proofErr w:type="gramEnd"/>
      <w:r w:rsidRPr="004133EA">
        <w:t xml:space="preserve">n) _____ is to </w:t>
      </w:r>
      <w:r w:rsidRPr="004133EA">
        <w:rPr>
          <w:bCs/>
        </w:rPr>
        <w:t>capture the transmissions from legitimate users.</w:t>
      </w:r>
    </w:p>
    <w:p w:rsidR="00D92446" w:rsidRPr="004133EA" w:rsidRDefault="00D92446" w:rsidP="00D92446">
      <w:pPr>
        <w:pStyle w:val="eoc-list-num"/>
        <w:numPr>
          <w:ilvl w:val="0"/>
          <w:numId w:val="14"/>
        </w:numPr>
        <w:tabs>
          <w:tab w:val="left" w:pos="1440"/>
        </w:tabs>
      </w:pPr>
      <w:r w:rsidRPr="004133EA">
        <w:t>rogue access point</w:t>
      </w:r>
    </w:p>
    <w:p w:rsidR="00D92446" w:rsidRPr="004133EA" w:rsidRDefault="00D92446" w:rsidP="00D92446">
      <w:pPr>
        <w:pStyle w:val="eoc-list-num"/>
        <w:numPr>
          <w:ilvl w:val="0"/>
          <w:numId w:val="14"/>
        </w:numPr>
        <w:tabs>
          <w:tab w:val="left" w:pos="1440"/>
        </w:tabs>
      </w:pPr>
      <w:r w:rsidRPr="004133EA">
        <w:t>WEP</w:t>
      </w:r>
    </w:p>
    <w:p w:rsidR="00D92446" w:rsidRPr="004133EA" w:rsidRDefault="00D92446" w:rsidP="00D92446">
      <w:pPr>
        <w:pStyle w:val="eoc-list-num"/>
        <w:numPr>
          <w:ilvl w:val="0"/>
          <w:numId w:val="14"/>
        </w:numPr>
        <w:tabs>
          <w:tab w:val="left" w:pos="1440"/>
        </w:tabs>
      </w:pPr>
      <w:r w:rsidRPr="004133EA">
        <w:t>evil twin</w:t>
      </w:r>
    </w:p>
    <w:p w:rsidR="00D92446" w:rsidRDefault="00D92446" w:rsidP="00D92446">
      <w:pPr>
        <w:pStyle w:val="eoc-list-num"/>
        <w:numPr>
          <w:ilvl w:val="0"/>
          <w:numId w:val="14"/>
        </w:numPr>
        <w:tabs>
          <w:tab w:val="left" w:pos="1440"/>
        </w:tabs>
      </w:pPr>
      <w:r w:rsidRPr="004133EA">
        <w:t>Bluetooth grabber</w:t>
      </w:r>
    </w:p>
    <w:p w:rsidR="00D92446" w:rsidRDefault="00D92446" w:rsidP="00D92446">
      <w:pPr>
        <w:pStyle w:val="eoc-list-num"/>
        <w:tabs>
          <w:tab w:val="left" w:pos="1440"/>
        </w:tabs>
        <w:ind w:left="1440"/>
      </w:pPr>
    </w:p>
    <w:p w:rsidR="00D92446" w:rsidRDefault="00D92446" w:rsidP="00D92446">
      <w:pPr>
        <w:pStyle w:val="eoc-list-num"/>
        <w:tabs>
          <w:tab w:val="left" w:pos="1440"/>
        </w:tabs>
        <w:ind w:left="1440"/>
      </w:pPr>
    </w:p>
    <w:p w:rsidR="00D92446" w:rsidRDefault="00D92446" w:rsidP="00D92446">
      <w:pPr>
        <w:pStyle w:val="eoc-list-num"/>
        <w:tabs>
          <w:tab w:val="left" w:pos="1440"/>
        </w:tabs>
        <w:ind w:left="1440"/>
      </w:pPr>
    </w:p>
    <w:p w:rsidR="00D92446" w:rsidRDefault="00D92446" w:rsidP="00D92446">
      <w:pPr>
        <w:pStyle w:val="eoc-list-num"/>
        <w:tabs>
          <w:tab w:val="left" w:pos="1440"/>
        </w:tabs>
        <w:ind w:left="1440"/>
      </w:pPr>
    </w:p>
    <w:p w:rsidR="00D92446" w:rsidRPr="004133EA" w:rsidRDefault="00D92446" w:rsidP="00D92446">
      <w:pPr>
        <w:pStyle w:val="eoc-list-num"/>
        <w:tabs>
          <w:tab w:val="left" w:pos="1440"/>
        </w:tabs>
        <w:ind w:left="1440"/>
      </w:pPr>
    </w:p>
    <w:p w:rsidR="00D92446" w:rsidRPr="004133EA" w:rsidRDefault="00D92446" w:rsidP="00D92446">
      <w:pPr>
        <w:pStyle w:val="eoc-list-num"/>
        <w:numPr>
          <w:ilvl w:val="0"/>
          <w:numId w:val="1"/>
        </w:numPr>
        <w:tabs>
          <w:tab w:val="left" w:pos="1440"/>
        </w:tabs>
      </w:pPr>
      <w:r w:rsidRPr="004133EA">
        <w:lastRenderedPageBreak/>
        <w:t>Which of these is a vulnerability of MAC address filtering?</w:t>
      </w:r>
    </w:p>
    <w:p w:rsidR="00D92446" w:rsidRPr="004133EA" w:rsidRDefault="00D92446" w:rsidP="00D92446">
      <w:pPr>
        <w:pStyle w:val="eoc-list-num"/>
        <w:numPr>
          <w:ilvl w:val="0"/>
          <w:numId w:val="15"/>
        </w:numPr>
        <w:tabs>
          <w:tab w:val="left" w:pos="1440"/>
        </w:tabs>
      </w:pPr>
      <w:r w:rsidRPr="004133EA">
        <w:t>APs use IP addresses instead of MACs.</w:t>
      </w:r>
    </w:p>
    <w:p w:rsidR="00D92446" w:rsidRPr="004133EA" w:rsidRDefault="00D92446" w:rsidP="00D92446">
      <w:pPr>
        <w:pStyle w:val="eoc-list-num"/>
        <w:numPr>
          <w:ilvl w:val="0"/>
          <w:numId w:val="15"/>
        </w:numPr>
        <w:tabs>
          <w:tab w:val="left" w:pos="1440"/>
        </w:tabs>
      </w:pPr>
      <w:r w:rsidRPr="004133EA">
        <w:t>The user must enter the MAC.</w:t>
      </w:r>
    </w:p>
    <w:p w:rsidR="00D92446" w:rsidRPr="004133EA" w:rsidRDefault="00D92446" w:rsidP="00D92446">
      <w:pPr>
        <w:pStyle w:val="eoc-list-num"/>
        <w:numPr>
          <w:ilvl w:val="0"/>
          <w:numId w:val="15"/>
        </w:numPr>
        <w:tabs>
          <w:tab w:val="left" w:pos="1440"/>
        </w:tabs>
      </w:pPr>
      <w:r w:rsidRPr="004133EA">
        <w:t>MAC addresses are initially exchanged unencrypted.</w:t>
      </w:r>
    </w:p>
    <w:p w:rsidR="00D92446" w:rsidRDefault="00D92446" w:rsidP="00D92446">
      <w:pPr>
        <w:pStyle w:val="eoc-list-num"/>
        <w:numPr>
          <w:ilvl w:val="0"/>
          <w:numId w:val="15"/>
        </w:numPr>
        <w:tabs>
          <w:tab w:val="left" w:pos="1440"/>
        </w:tabs>
      </w:pPr>
      <w:r w:rsidRPr="004133EA">
        <w:t>Not all operating systems support MACs.</w:t>
      </w:r>
    </w:p>
    <w:p w:rsidR="00D92446" w:rsidRPr="004133EA" w:rsidRDefault="00D92446" w:rsidP="00D92446">
      <w:pPr>
        <w:pStyle w:val="eoc-list-num"/>
        <w:tabs>
          <w:tab w:val="left" w:pos="1440"/>
        </w:tabs>
        <w:ind w:left="1440"/>
      </w:pPr>
    </w:p>
    <w:p w:rsidR="00D92446" w:rsidRPr="004133EA" w:rsidRDefault="00D92446" w:rsidP="00D92446">
      <w:pPr>
        <w:pStyle w:val="eoc-list-num"/>
        <w:numPr>
          <w:ilvl w:val="0"/>
          <w:numId w:val="1"/>
        </w:numPr>
        <w:tabs>
          <w:tab w:val="left" w:pos="1440"/>
        </w:tabs>
      </w:pPr>
      <w:r w:rsidRPr="004133EA">
        <w:t>Which of these is NOT a limitation of turning off the SSID broadcast from an AP?</w:t>
      </w:r>
    </w:p>
    <w:p w:rsidR="00D92446" w:rsidRPr="004133EA" w:rsidRDefault="00D92446" w:rsidP="00D92446">
      <w:pPr>
        <w:pStyle w:val="eoc-list-num"/>
        <w:numPr>
          <w:ilvl w:val="0"/>
          <w:numId w:val="8"/>
        </w:numPr>
        <w:tabs>
          <w:tab w:val="left" w:pos="1440"/>
        </w:tabs>
      </w:pPr>
      <w:r w:rsidRPr="004133EA">
        <w:t>Turning off the SSID broadcast may prevent users from being able to freely roam from one AP coverage area to another.</w:t>
      </w:r>
    </w:p>
    <w:p w:rsidR="00D92446" w:rsidRPr="004133EA" w:rsidRDefault="00D92446" w:rsidP="00D92446">
      <w:pPr>
        <w:pStyle w:val="eoc-list-num"/>
        <w:numPr>
          <w:ilvl w:val="0"/>
          <w:numId w:val="8"/>
        </w:numPr>
        <w:tabs>
          <w:tab w:val="left" w:pos="1440"/>
        </w:tabs>
      </w:pPr>
      <w:r w:rsidRPr="004133EA">
        <w:t>Some versions of operating systems favor a network that broadcasts an SSID over one that does not.</w:t>
      </w:r>
    </w:p>
    <w:p w:rsidR="00D92446" w:rsidRPr="004133EA" w:rsidRDefault="00D92446" w:rsidP="00D92446">
      <w:pPr>
        <w:pStyle w:val="eoc-list-num"/>
        <w:numPr>
          <w:ilvl w:val="0"/>
          <w:numId w:val="8"/>
        </w:numPr>
        <w:tabs>
          <w:tab w:val="left" w:pos="1440"/>
        </w:tabs>
      </w:pPr>
      <w:r w:rsidRPr="004133EA">
        <w:t>Users can more easily roam from one WLAN to another.</w:t>
      </w:r>
    </w:p>
    <w:p w:rsidR="00D92446" w:rsidRDefault="00D92446" w:rsidP="00D92446">
      <w:pPr>
        <w:pStyle w:val="eoc-list-num"/>
        <w:numPr>
          <w:ilvl w:val="0"/>
          <w:numId w:val="8"/>
        </w:numPr>
        <w:tabs>
          <w:tab w:val="left" w:pos="1440"/>
        </w:tabs>
      </w:pPr>
      <w:r w:rsidRPr="004133EA">
        <w:t>The SSID can easily be discovered, even when it is not contained in beacon frames, because it still is transmitted in other management frames sent by the AP.</w:t>
      </w:r>
    </w:p>
    <w:p w:rsidR="00D92446" w:rsidRPr="004133EA" w:rsidRDefault="00D92446" w:rsidP="00D92446">
      <w:pPr>
        <w:pStyle w:val="eoc-list-num"/>
        <w:tabs>
          <w:tab w:val="left" w:pos="1440"/>
        </w:tabs>
        <w:ind w:left="1440"/>
      </w:pPr>
    </w:p>
    <w:p w:rsidR="00D92446" w:rsidRPr="004133EA" w:rsidRDefault="00D92446" w:rsidP="00D92446">
      <w:pPr>
        <w:pStyle w:val="eoc-list-num"/>
        <w:numPr>
          <w:ilvl w:val="0"/>
          <w:numId w:val="1"/>
        </w:numPr>
        <w:tabs>
          <w:tab w:val="left" w:pos="1440"/>
        </w:tabs>
      </w:pPr>
      <w:r w:rsidRPr="004133EA">
        <w:t>What is the primary weakness of wired equivalent privacy (WEP)?</w:t>
      </w:r>
    </w:p>
    <w:p w:rsidR="00D92446" w:rsidRPr="004133EA" w:rsidRDefault="00D92446" w:rsidP="00D92446">
      <w:pPr>
        <w:pStyle w:val="eoc-list-num"/>
        <w:numPr>
          <w:ilvl w:val="0"/>
          <w:numId w:val="9"/>
        </w:numPr>
        <w:tabs>
          <w:tab w:val="left" w:pos="1440"/>
        </w:tabs>
      </w:pPr>
      <w:r w:rsidRPr="004133EA">
        <w:t>It functions only on specific brands of APs.</w:t>
      </w:r>
    </w:p>
    <w:p w:rsidR="00D92446" w:rsidRPr="004133EA" w:rsidRDefault="00D92446" w:rsidP="00D92446">
      <w:pPr>
        <w:pStyle w:val="eoc-list-num"/>
        <w:numPr>
          <w:ilvl w:val="0"/>
          <w:numId w:val="9"/>
        </w:numPr>
        <w:tabs>
          <w:tab w:val="left" w:pos="1440"/>
        </w:tabs>
      </w:pPr>
      <w:r w:rsidRPr="004133EA">
        <w:t>Its usage creates a detectable pattern.</w:t>
      </w:r>
    </w:p>
    <w:p w:rsidR="00D92446" w:rsidRPr="004133EA" w:rsidRDefault="00D92446" w:rsidP="00D92446">
      <w:pPr>
        <w:pStyle w:val="eoc-list-num"/>
        <w:numPr>
          <w:ilvl w:val="0"/>
          <w:numId w:val="9"/>
        </w:numPr>
        <w:tabs>
          <w:tab w:val="left" w:pos="1440"/>
        </w:tabs>
      </w:pPr>
      <w:r w:rsidRPr="004133EA">
        <w:t>It slows down a WLAN from 104 Mbps to 16 Mbps.</w:t>
      </w:r>
    </w:p>
    <w:p w:rsidR="00D92446" w:rsidRDefault="00D92446" w:rsidP="00D92446">
      <w:pPr>
        <w:pStyle w:val="eoc-list-num"/>
        <w:numPr>
          <w:ilvl w:val="0"/>
          <w:numId w:val="9"/>
        </w:numPr>
        <w:tabs>
          <w:tab w:val="left" w:pos="1440"/>
        </w:tabs>
      </w:pPr>
      <w:r w:rsidRPr="004133EA">
        <w:t>Initialization vectors (IVs) are difficult for users to manage.</w:t>
      </w:r>
    </w:p>
    <w:p w:rsidR="00D92446" w:rsidRPr="004133EA" w:rsidRDefault="00D92446" w:rsidP="00D92446">
      <w:pPr>
        <w:pStyle w:val="eoc-list-num"/>
        <w:tabs>
          <w:tab w:val="left" w:pos="1440"/>
        </w:tabs>
        <w:ind w:left="1440"/>
      </w:pPr>
    </w:p>
    <w:p w:rsidR="00D92446" w:rsidRPr="004133EA" w:rsidRDefault="00D92446" w:rsidP="00D92446">
      <w:pPr>
        <w:pStyle w:val="eoc-list-num"/>
        <w:numPr>
          <w:ilvl w:val="0"/>
          <w:numId w:val="1"/>
        </w:numPr>
        <w:tabs>
          <w:tab w:val="left" w:pos="1440"/>
        </w:tabs>
      </w:pPr>
      <w:r w:rsidRPr="004133EA">
        <w:rPr>
          <w:rFonts w:cs="Times New Roman"/>
          <w:color w:val="000000"/>
          <w:szCs w:val="24"/>
        </w:rPr>
        <w:t xml:space="preserve">WPA replaces WEP with _____. </w:t>
      </w:r>
    </w:p>
    <w:p w:rsidR="00D92446" w:rsidRPr="004133EA" w:rsidRDefault="00D92446" w:rsidP="00D92446">
      <w:pPr>
        <w:pStyle w:val="eoc-list-num"/>
        <w:numPr>
          <w:ilvl w:val="0"/>
          <w:numId w:val="10"/>
        </w:numPr>
        <w:tabs>
          <w:tab w:val="left" w:pos="1440"/>
        </w:tabs>
      </w:pPr>
      <w:r w:rsidRPr="004133EA">
        <w:t>WPA2</w:t>
      </w:r>
    </w:p>
    <w:p w:rsidR="00D92446" w:rsidRPr="004133EA" w:rsidRDefault="00D92446" w:rsidP="00D92446">
      <w:pPr>
        <w:pStyle w:val="eoc-list-num"/>
        <w:numPr>
          <w:ilvl w:val="0"/>
          <w:numId w:val="10"/>
        </w:numPr>
        <w:tabs>
          <w:tab w:val="left" w:pos="1440"/>
        </w:tabs>
      </w:pPr>
      <w:r w:rsidRPr="004133EA">
        <w:rPr>
          <w:rFonts w:cs="Times New Roman"/>
          <w:color w:val="000000"/>
          <w:szCs w:val="24"/>
        </w:rPr>
        <w:t>Temporal Key Integrity Protocol (TKIP)</w:t>
      </w:r>
    </w:p>
    <w:p w:rsidR="00D92446" w:rsidRPr="004133EA" w:rsidRDefault="00D92446" w:rsidP="00D92446">
      <w:pPr>
        <w:pStyle w:val="eoc-list-num"/>
        <w:numPr>
          <w:ilvl w:val="0"/>
          <w:numId w:val="10"/>
        </w:numPr>
        <w:tabs>
          <w:tab w:val="left" w:pos="1440"/>
        </w:tabs>
      </w:pPr>
      <w:r w:rsidRPr="004133EA">
        <w:rPr>
          <w:rFonts w:cs="Times New Roman"/>
          <w:color w:val="000000"/>
          <w:szCs w:val="24"/>
        </w:rPr>
        <w:t>Cyclic Redundancy Check (CRC)</w:t>
      </w:r>
    </w:p>
    <w:p w:rsidR="00D92446" w:rsidRPr="004133EA" w:rsidRDefault="00D92446" w:rsidP="00D92446">
      <w:pPr>
        <w:pStyle w:val="eoc-list-num"/>
        <w:numPr>
          <w:ilvl w:val="0"/>
          <w:numId w:val="10"/>
        </w:numPr>
        <w:tabs>
          <w:tab w:val="left" w:pos="1440"/>
        </w:tabs>
      </w:pPr>
      <w:r w:rsidRPr="004133EA">
        <w:rPr>
          <w:rFonts w:cs="Times New Roman"/>
          <w:color w:val="000000"/>
          <w:szCs w:val="24"/>
        </w:rPr>
        <w:t>Message Integrity Check (MIC)</w:t>
      </w:r>
    </w:p>
    <w:p w:rsidR="00D92446" w:rsidRPr="004133EA" w:rsidRDefault="00D92446" w:rsidP="00D92446">
      <w:pPr>
        <w:pStyle w:val="eoc-list-num"/>
        <w:numPr>
          <w:ilvl w:val="0"/>
          <w:numId w:val="1"/>
        </w:numPr>
        <w:tabs>
          <w:tab w:val="left" w:pos="1440"/>
        </w:tabs>
      </w:pPr>
      <w:proofErr w:type="spellStart"/>
      <w:r w:rsidRPr="004133EA">
        <w:lastRenderedPageBreak/>
        <w:t>Adabella</w:t>
      </w:r>
      <w:proofErr w:type="spellEnd"/>
      <w:r w:rsidRPr="004133EA">
        <w:t xml:space="preserve"> was asked by her supervisor to adjust the frequency spectrum settings on a new AP.  She brought up the configuration page and looked through the different options.  Which of the following frequency spectrum settings would she NOT be able to adjust?</w:t>
      </w:r>
    </w:p>
    <w:p w:rsidR="00D92446" w:rsidRPr="004133EA" w:rsidRDefault="00D92446" w:rsidP="00D92446">
      <w:pPr>
        <w:pStyle w:val="eoc-list-num"/>
        <w:numPr>
          <w:ilvl w:val="0"/>
          <w:numId w:val="16"/>
        </w:numPr>
        <w:tabs>
          <w:tab w:val="left" w:pos="1440"/>
        </w:tabs>
      </w:pPr>
      <w:r w:rsidRPr="004133EA">
        <w:t>Frequency band</w:t>
      </w:r>
    </w:p>
    <w:p w:rsidR="00D92446" w:rsidRPr="004133EA" w:rsidRDefault="00D92446" w:rsidP="00D92446">
      <w:pPr>
        <w:pStyle w:val="eoc-list-num"/>
        <w:numPr>
          <w:ilvl w:val="0"/>
          <w:numId w:val="16"/>
        </w:numPr>
        <w:tabs>
          <w:tab w:val="left" w:pos="1440"/>
        </w:tabs>
      </w:pPr>
      <w:r w:rsidRPr="004133EA">
        <w:t>Channel selection</w:t>
      </w:r>
    </w:p>
    <w:p w:rsidR="00D92446" w:rsidRPr="004133EA" w:rsidRDefault="00D92446" w:rsidP="00D92446">
      <w:pPr>
        <w:pStyle w:val="eoc-list-num"/>
        <w:numPr>
          <w:ilvl w:val="0"/>
          <w:numId w:val="16"/>
        </w:numPr>
        <w:tabs>
          <w:tab w:val="left" w:pos="1440"/>
        </w:tabs>
      </w:pPr>
      <w:r w:rsidRPr="004133EA">
        <w:t>RFID spectrum</w:t>
      </w:r>
    </w:p>
    <w:p w:rsidR="00D92446" w:rsidRDefault="00D92446" w:rsidP="00D92446">
      <w:pPr>
        <w:pStyle w:val="eoc-list-num"/>
        <w:numPr>
          <w:ilvl w:val="0"/>
          <w:numId w:val="16"/>
        </w:numPr>
        <w:tabs>
          <w:tab w:val="left" w:pos="1440"/>
        </w:tabs>
      </w:pPr>
      <w:r w:rsidRPr="004133EA">
        <w:t>Channel width</w:t>
      </w:r>
    </w:p>
    <w:p w:rsidR="00D92446" w:rsidRPr="004133EA" w:rsidRDefault="00D92446" w:rsidP="00D92446">
      <w:pPr>
        <w:pStyle w:val="eoc-list-num"/>
        <w:tabs>
          <w:tab w:val="left" w:pos="1440"/>
        </w:tabs>
        <w:ind w:left="1440"/>
      </w:pPr>
    </w:p>
    <w:p w:rsidR="00D92446" w:rsidRPr="004133EA" w:rsidRDefault="00D92446" w:rsidP="00D92446">
      <w:pPr>
        <w:pStyle w:val="eoc-list-num"/>
        <w:numPr>
          <w:ilvl w:val="0"/>
          <w:numId w:val="1"/>
        </w:numPr>
        <w:tabs>
          <w:tab w:val="left" w:pos="1440"/>
        </w:tabs>
      </w:pPr>
      <w:r w:rsidRPr="004133EA">
        <w:t xml:space="preserve">A wireless LAN controller (WLC) was recently installed, and now Kelsey needs to purchase several new APs to be managed by it.  Which type of AP should he purchase? </w:t>
      </w:r>
    </w:p>
    <w:p w:rsidR="00D92446" w:rsidRPr="004133EA" w:rsidRDefault="00D92446" w:rsidP="00D92446">
      <w:pPr>
        <w:pStyle w:val="eoc-list-num"/>
        <w:numPr>
          <w:ilvl w:val="0"/>
          <w:numId w:val="17"/>
        </w:numPr>
        <w:tabs>
          <w:tab w:val="left" w:pos="1440"/>
        </w:tabs>
      </w:pPr>
      <w:r w:rsidRPr="004133EA">
        <w:t>Controller AP</w:t>
      </w:r>
    </w:p>
    <w:p w:rsidR="00D92446" w:rsidRPr="004133EA" w:rsidRDefault="00D92446" w:rsidP="00D92446">
      <w:pPr>
        <w:pStyle w:val="eoc-list-num"/>
        <w:numPr>
          <w:ilvl w:val="0"/>
          <w:numId w:val="17"/>
        </w:numPr>
        <w:tabs>
          <w:tab w:val="left" w:pos="1440"/>
        </w:tabs>
      </w:pPr>
      <w:r w:rsidRPr="004133EA">
        <w:t>Standalone AP</w:t>
      </w:r>
    </w:p>
    <w:p w:rsidR="00D92446" w:rsidRPr="004133EA" w:rsidRDefault="00D92446" w:rsidP="00D92446">
      <w:pPr>
        <w:pStyle w:val="eoc-list-num"/>
        <w:numPr>
          <w:ilvl w:val="0"/>
          <w:numId w:val="17"/>
        </w:numPr>
        <w:tabs>
          <w:tab w:val="left" w:pos="1440"/>
        </w:tabs>
      </w:pPr>
      <w:r w:rsidRPr="004133EA">
        <w:t>Fat AP</w:t>
      </w:r>
    </w:p>
    <w:p w:rsidR="00D92446" w:rsidRDefault="00D92446" w:rsidP="00D92446">
      <w:pPr>
        <w:pStyle w:val="eoc-list-num"/>
        <w:numPr>
          <w:ilvl w:val="0"/>
          <w:numId w:val="17"/>
        </w:numPr>
        <w:tabs>
          <w:tab w:val="left" w:pos="1440"/>
        </w:tabs>
      </w:pPr>
      <w:r w:rsidRPr="004133EA">
        <w:t>Any type of AP can be managed by a WLC.</w:t>
      </w:r>
    </w:p>
    <w:p w:rsidR="00D92446" w:rsidRPr="004133EA" w:rsidRDefault="00D92446" w:rsidP="00D92446">
      <w:pPr>
        <w:pStyle w:val="eoc-list-num"/>
        <w:tabs>
          <w:tab w:val="left" w:pos="1440"/>
        </w:tabs>
        <w:ind w:left="1440"/>
      </w:pPr>
    </w:p>
    <w:p w:rsidR="00D92446" w:rsidRPr="004133EA" w:rsidRDefault="00D92446" w:rsidP="00D92446">
      <w:pPr>
        <w:pStyle w:val="eoc-list-num"/>
        <w:numPr>
          <w:ilvl w:val="0"/>
          <w:numId w:val="1"/>
        </w:numPr>
        <w:tabs>
          <w:tab w:val="left" w:pos="1440"/>
        </w:tabs>
      </w:pPr>
      <w:r w:rsidRPr="004133EA">
        <w:t>AES-CCMP is the encryption protocol standard used in _____.</w:t>
      </w:r>
    </w:p>
    <w:p w:rsidR="00D92446" w:rsidRPr="004133EA" w:rsidRDefault="00D92446" w:rsidP="00D92446">
      <w:pPr>
        <w:pStyle w:val="eoc-list-num"/>
        <w:numPr>
          <w:ilvl w:val="0"/>
          <w:numId w:val="18"/>
        </w:numPr>
        <w:tabs>
          <w:tab w:val="left" w:pos="1440"/>
        </w:tabs>
      </w:pPr>
      <w:r w:rsidRPr="004133EA">
        <w:t>WPA</w:t>
      </w:r>
    </w:p>
    <w:p w:rsidR="00D92446" w:rsidRPr="004133EA" w:rsidRDefault="00D92446" w:rsidP="00D92446">
      <w:pPr>
        <w:pStyle w:val="eoc-list-num"/>
        <w:numPr>
          <w:ilvl w:val="0"/>
          <w:numId w:val="18"/>
        </w:numPr>
        <w:tabs>
          <w:tab w:val="left" w:pos="1440"/>
        </w:tabs>
      </w:pPr>
      <w:r w:rsidRPr="004133EA">
        <w:t>WPA2</w:t>
      </w:r>
    </w:p>
    <w:p w:rsidR="00D92446" w:rsidRPr="004133EA" w:rsidRDefault="00D92446" w:rsidP="00D92446">
      <w:pPr>
        <w:pStyle w:val="eoc-list-num"/>
        <w:numPr>
          <w:ilvl w:val="0"/>
          <w:numId w:val="18"/>
        </w:numPr>
        <w:tabs>
          <w:tab w:val="left" w:pos="1440"/>
        </w:tabs>
      </w:pPr>
      <w:r w:rsidRPr="004133EA">
        <w:t>IEEE 802.11</w:t>
      </w:r>
    </w:p>
    <w:p w:rsidR="00D92446" w:rsidRDefault="00D92446" w:rsidP="00D92446">
      <w:pPr>
        <w:pStyle w:val="eoc-list-num"/>
        <w:numPr>
          <w:ilvl w:val="0"/>
          <w:numId w:val="18"/>
        </w:numPr>
        <w:tabs>
          <w:tab w:val="left" w:pos="1440"/>
        </w:tabs>
      </w:pPr>
      <w:r w:rsidRPr="004133EA">
        <w:t>NFC</w:t>
      </w:r>
    </w:p>
    <w:p w:rsidR="00D92446" w:rsidRDefault="00D92446" w:rsidP="00D92446">
      <w:pPr>
        <w:pStyle w:val="eoc-list-num"/>
        <w:tabs>
          <w:tab w:val="left" w:pos="1440"/>
        </w:tabs>
        <w:ind w:left="1440"/>
      </w:pPr>
    </w:p>
    <w:p w:rsidR="00D92446" w:rsidRDefault="00D92446" w:rsidP="00D92446">
      <w:pPr>
        <w:pStyle w:val="eoc-list-num"/>
        <w:tabs>
          <w:tab w:val="left" w:pos="1440"/>
        </w:tabs>
        <w:ind w:left="1440"/>
      </w:pPr>
    </w:p>
    <w:p w:rsidR="00D92446" w:rsidRDefault="00D92446" w:rsidP="00D92446">
      <w:pPr>
        <w:pStyle w:val="eoc-list-num"/>
        <w:tabs>
          <w:tab w:val="left" w:pos="1440"/>
        </w:tabs>
        <w:ind w:left="1440"/>
      </w:pPr>
    </w:p>
    <w:p w:rsidR="00D92446" w:rsidRDefault="00D92446" w:rsidP="00D92446">
      <w:pPr>
        <w:pStyle w:val="eoc-list-num"/>
        <w:tabs>
          <w:tab w:val="left" w:pos="1440"/>
        </w:tabs>
        <w:ind w:left="1440"/>
      </w:pPr>
    </w:p>
    <w:p w:rsidR="00D92446" w:rsidRPr="004133EA" w:rsidRDefault="00D92446" w:rsidP="00D92446">
      <w:pPr>
        <w:pStyle w:val="eoc-list-num"/>
        <w:tabs>
          <w:tab w:val="left" w:pos="1440"/>
        </w:tabs>
        <w:ind w:left="1440"/>
      </w:pPr>
    </w:p>
    <w:p w:rsidR="00D92446" w:rsidRPr="004133EA" w:rsidRDefault="00D92446" w:rsidP="00D92446">
      <w:pPr>
        <w:pStyle w:val="eoc-list-num"/>
        <w:numPr>
          <w:ilvl w:val="0"/>
          <w:numId w:val="1"/>
        </w:numPr>
        <w:tabs>
          <w:tab w:val="left" w:pos="1440"/>
        </w:tabs>
      </w:pPr>
      <w:r w:rsidRPr="004133EA">
        <w:lastRenderedPageBreak/>
        <w:t>Elijah was asked by a student intern to explain the Extensible Authentication Protocol (EAP).  What would be the best explanation of EAP?</w:t>
      </w:r>
    </w:p>
    <w:p w:rsidR="00D92446" w:rsidRPr="004133EA" w:rsidRDefault="00D92446" w:rsidP="00D92446">
      <w:pPr>
        <w:pStyle w:val="eoc-list-num"/>
        <w:numPr>
          <w:ilvl w:val="0"/>
          <w:numId w:val="19"/>
        </w:numPr>
        <w:tabs>
          <w:tab w:val="left" w:pos="1440"/>
        </w:tabs>
      </w:pPr>
      <w:r w:rsidRPr="004133EA">
        <w:t xml:space="preserve">It is the transport protocol used in TCP/IP for authentication </w:t>
      </w:r>
    </w:p>
    <w:p w:rsidR="00D92446" w:rsidRPr="004133EA" w:rsidRDefault="00D92446" w:rsidP="00D92446">
      <w:pPr>
        <w:pStyle w:val="eoc-list-num"/>
        <w:numPr>
          <w:ilvl w:val="0"/>
          <w:numId w:val="19"/>
        </w:numPr>
        <w:tabs>
          <w:tab w:val="left" w:pos="1440"/>
        </w:tabs>
      </w:pPr>
      <w:r w:rsidRPr="004133EA">
        <w:t>It is a framework for transporting authentication protocols</w:t>
      </w:r>
    </w:p>
    <w:p w:rsidR="00D92446" w:rsidRPr="004133EA" w:rsidRDefault="00D92446" w:rsidP="00D92446">
      <w:pPr>
        <w:pStyle w:val="eoc-list-num"/>
        <w:numPr>
          <w:ilvl w:val="0"/>
          <w:numId w:val="19"/>
        </w:numPr>
        <w:tabs>
          <w:tab w:val="left" w:pos="1440"/>
        </w:tabs>
      </w:pPr>
      <w:r w:rsidRPr="004133EA">
        <w:t>It is a subset of WPA2</w:t>
      </w:r>
    </w:p>
    <w:p w:rsidR="00D92446" w:rsidRDefault="00D92446" w:rsidP="00D92446">
      <w:pPr>
        <w:pStyle w:val="bt"/>
        <w:numPr>
          <w:ilvl w:val="0"/>
          <w:numId w:val="19"/>
        </w:numPr>
      </w:pPr>
      <w:r w:rsidRPr="004133EA">
        <w:t>It is a technology used by IEEE 802.11 for encryption</w:t>
      </w:r>
    </w:p>
    <w:p w:rsidR="00D92446" w:rsidRPr="004133EA" w:rsidRDefault="00D92446" w:rsidP="00D92446">
      <w:pPr>
        <w:pStyle w:val="bt"/>
        <w:ind w:left="1440"/>
      </w:pPr>
    </w:p>
    <w:p w:rsidR="00D92446" w:rsidRPr="004133EA" w:rsidRDefault="00D92446" w:rsidP="00D92446">
      <w:pPr>
        <w:pStyle w:val="eoc-list-num"/>
        <w:numPr>
          <w:ilvl w:val="0"/>
          <w:numId w:val="1"/>
        </w:numPr>
        <w:tabs>
          <w:tab w:val="left" w:pos="1440"/>
        </w:tabs>
      </w:pPr>
      <w:r w:rsidRPr="004133EA">
        <w:t>Minh has been asked to recommend an EAP for a system that uses both passwords and tokens with TLS.  Which should she recommend?</w:t>
      </w:r>
    </w:p>
    <w:p w:rsidR="00D92446" w:rsidRPr="004133EA" w:rsidRDefault="00D92446" w:rsidP="00D92446">
      <w:pPr>
        <w:pStyle w:val="eoc-list-num"/>
        <w:numPr>
          <w:ilvl w:val="0"/>
          <w:numId w:val="20"/>
        </w:numPr>
        <w:tabs>
          <w:tab w:val="left" w:pos="1440"/>
        </w:tabs>
      </w:pPr>
      <w:r w:rsidRPr="004133EA">
        <w:t>EAP-TLS</w:t>
      </w:r>
    </w:p>
    <w:p w:rsidR="00D92446" w:rsidRPr="004133EA" w:rsidRDefault="00D92446" w:rsidP="00D92446">
      <w:pPr>
        <w:pStyle w:val="eoc-list-num"/>
        <w:numPr>
          <w:ilvl w:val="0"/>
          <w:numId w:val="20"/>
        </w:numPr>
        <w:tabs>
          <w:tab w:val="left" w:pos="1440"/>
        </w:tabs>
      </w:pPr>
      <w:r w:rsidRPr="004133EA">
        <w:t>EAP-TTLS</w:t>
      </w:r>
    </w:p>
    <w:p w:rsidR="00D92446" w:rsidRPr="004133EA" w:rsidRDefault="00D92446" w:rsidP="00D92446">
      <w:pPr>
        <w:pStyle w:val="eoc-list-num"/>
        <w:numPr>
          <w:ilvl w:val="0"/>
          <w:numId w:val="20"/>
        </w:numPr>
        <w:tabs>
          <w:tab w:val="left" w:pos="1440"/>
        </w:tabs>
      </w:pPr>
      <w:r w:rsidRPr="004133EA">
        <w:t>EAP-SSL</w:t>
      </w:r>
    </w:p>
    <w:p w:rsidR="00D92446" w:rsidRDefault="00D92446" w:rsidP="00D92446">
      <w:pPr>
        <w:pStyle w:val="eoc-list-num"/>
        <w:numPr>
          <w:ilvl w:val="0"/>
          <w:numId w:val="20"/>
        </w:numPr>
        <w:tabs>
          <w:tab w:val="left" w:pos="1440"/>
        </w:tabs>
      </w:pPr>
      <w:r w:rsidRPr="004133EA">
        <w:t>EAP-FAST</w:t>
      </w:r>
    </w:p>
    <w:p w:rsidR="00D92446" w:rsidRPr="004133EA" w:rsidRDefault="00D92446" w:rsidP="00D92446">
      <w:pPr>
        <w:pStyle w:val="eoc-list-num"/>
        <w:tabs>
          <w:tab w:val="left" w:pos="1440"/>
        </w:tabs>
        <w:ind w:left="1440"/>
      </w:pPr>
      <w:bookmarkStart w:id="3" w:name="_GoBack"/>
      <w:bookmarkEnd w:id="3"/>
    </w:p>
    <w:p w:rsidR="00D92446" w:rsidRPr="004133EA" w:rsidRDefault="00D92446" w:rsidP="00D92446">
      <w:pPr>
        <w:pStyle w:val="eoc-list-num"/>
        <w:numPr>
          <w:ilvl w:val="0"/>
          <w:numId w:val="1"/>
        </w:numPr>
        <w:tabs>
          <w:tab w:val="left" w:pos="1440"/>
        </w:tabs>
      </w:pPr>
      <w:r w:rsidRPr="004133EA">
        <w:t>Which of these is NOT a type of wireless AP probe?</w:t>
      </w:r>
    </w:p>
    <w:p w:rsidR="00D92446" w:rsidRPr="004133EA" w:rsidRDefault="00D92446" w:rsidP="00D92446">
      <w:pPr>
        <w:pStyle w:val="eoc-list-num"/>
        <w:numPr>
          <w:ilvl w:val="0"/>
          <w:numId w:val="21"/>
        </w:numPr>
        <w:tabs>
          <w:tab w:val="left" w:pos="1440"/>
        </w:tabs>
      </w:pPr>
      <w:r w:rsidRPr="004133EA">
        <w:t>wireless device probe</w:t>
      </w:r>
    </w:p>
    <w:p w:rsidR="00D92446" w:rsidRPr="004133EA" w:rsidRDefault="00D92446" w:rsidP="00D92446">
      <w:pPr>
        <w:pStyle w:val="eoc-list-num"/>
        <w:numPr>
          <w:ilvl w:val="0"/>
          <w:numId w:val="21"/>
        </w:numPr>
        <w:tabs>
          <w:tab w:val="left" w:pos="1440"/>
        </w:tabs>
      </w:pPr>
      <w:r w:rsidRPr="004133EA">
        <w:t>WNIC probe</w:t>
      </w:r>
    </w:p>
    <w:p w:rsidR="00D92446" w:rsidRPr="004133EA" w:rsidRDefault="00D92446" w:rsidP="00D92446">
      <w:pPr>
        <w:pStyle w:val="eoc-list-num"/>
        <w:numPr>
          <w:ilvl w:val="0"/>
          <w:numId w:val="21"/>
        </w:numPr>
        <w:tabs>
          <w:tab w:val="left" w:pos="1440"/>
        </w:tabs>
      </w:pPr>
      <w:r w:rsidRPr="004133EA">
        <w:t>dedicated probe</w:t>
      </w:r>
    </w:p>
    <w:p w:rsidR="00D92446" w:rsidRPr="004133EA" w:rsidRDefault="00D92446" w:rsidP="00D92446">
      <w:pPr>
        <w:pStyle w:val="eoc-list-num"/>
        <w:numPr>
          <w:ilvl w:val="0"/>
          <w:numId w:val="21"/>
        </w:numPr>
        <w:tabs>
          <w:tab w:val="left" w:pos="1440"/>
        </w:tabs>
      </w:pPr>
      <w:r w:rsidRPr="004133EA">
        <w:t>AP probe</w:t>
      </w:r>
    </w:p>
    <w:p w:rsidR="00947C30" w:rsidRDefault="00947C30"/>
    <w:sectPr w:rsidR="00947C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65331"/>
    <w:multiLevelType w:val="hybridMultilevel"/>
    <w:tmpl w:val="88AA74D2"/>
    <w:lvl w:ilvl="0" w:tplc="368CFE40">
      <w:start w:val="1"/>
      <w:numFmt w:val="upperLetter"/>
      <w:lvlText w:val="%1."/>
      <w:lvlJc w:val="left"/>
      <w:pPr>
        <w:ind w:left="1440" w:hanging="360"/>
      </w:pPr>
      <w:rPr>
        <w:rFonts w:cs="Times New Roman"/>
        <w:b w:val="0"/>
      </w:r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">
    <w:nsid w:val="02BA5AD2"/>
    <w:multiLevelType w:val="hybridMultilevel"/>
    <w:tmpl w:val="CBB44CFC"/>
    <w:lvl w:ilvl="0" w:tplc="23F605BA">
      <w:start w:val="1"/>
      <w:numFmt w:val="upperLetter"/>
      <w:lvlText w:val="%1."/>
      <w:lvlJc w:val="left"/>
      <w:pPr>
        <w:ind w:left="14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3A7256"/>
    <w:multiLevelType w:val="hybridMultilevel"/>
    <w:tmpl w:val="4582194C"/>
    <w:lvl w:ilvl="0" w:tplc="5E6CCABC">
      <w:start w:val="1"/>
      <w:numFmt w:val="upperLetter"/>
      <w:lvlText w:val="%1."/>
      <w:lvlJc w:val="left"/>
      <w:pPr>
        <w:ind w:left="1440" w:hanging="360"/>
      </w:pPr>
      <w:rPr>
        <w:rFonts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C238E9"/>
    <w:multiLevelType w:val="hybridMultilevel"/>
    <w:tmpl w:val="03AE6706"/>
    <w:lvl w:ilvl="0" w:tplc="CE32FBA8">
      <w:start w:val="1"/>
      <w:numFmt w:val="upperLetter"/>
      <w:lvlText w:val="%1."/>
      <w:lvlJc w:val="left"/>
      <w:pPr>
        <w:ind w:left="14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4">
    <w:nsid w:val="0E3129A5"/>
    <w:multiLevelType w:val="hybridMultilevel"/>
    <w:tmpl w:val="3788B768"/>
    <w:lvl w:ilvl="0" w:tplc="32FC5870">
      <w:start w:val="1"/>
      <w:numFmt w:val="upperLetter"/>
      <w:lvlText w:val="%1."/>
      <w:lvlJc w:val="left"/>
      <w:pPr>
        <w:ind w:left="1440" w:hanging="360"/>
      </w:pPr>
      <w:rPr>
        <w:rFonts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3C5941"/>
    <w:multiLevelType w:val="hybridMultilevel"/>
    <w:tmpl w:val="B0C88FCC"/>
    <w:lvl w:ilvl="0" w:tplc="54489E16">
      <w:start w:val="1"/>
      <w:numFmt w:val="upperLetter"/>
      <w:lvlText w:val="%1."/>
      <w:lvlJc w:val="left"/>
      <w:pPr>
        <w:ind w:left="14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C137E8"/>
    <w:multiLevelType w:val="hybridMultilevel"/>
    <w:tmpl w:val="CC9277EE"/>
    <w:lvl w:ilvl="0" w:tplc="8DA0B366">
      <w:start w:val="1"/>
      <w:numFmt w:val="upperLetter"/>
      <w:lvlText w:val="%1."/>
      <w:lvlJc w:val="left"/>
      <w:pPr>
        <w:ind w:left="144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7">
    <w:nsid w:val="2A7D343F"/>
    <w:multiLevelType w:val="hybridMultilevel"/>
    <w:tmpl w:val="625A745E"/>
    <w:lvl w:ilvl="0" w:tplc="D996CE9E">
      <w:start w:val="1"/>
      <w:numFmt w:val="upperLetter"/>
      <w:lvlText w:val="%1."/>
      <w:lvlJc w:val="left"/>
      <w:pPr>
        <w:ind w:left="1440" w:hanging="360"/>
      </w:pPr>
      <w:rPr>
        <w:rFonts w:cs="Times New Roman"/>
        <w:b w:val="0"/>
      </w:r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8">
    <w:nsid w:val="303C1A40"/>
    <w:multiLevelType w:val="hybridMultilevel"/>
    <w:tmpl w:val="8558F560"/>
    <w:lvl w:ilvl="0" w:tplc="E1D65466">
      <w:start w:val="1"/>
      <w:numFmt w:val="upperLetter"/>
      <w:lvlText w:val="%1."/>
      <w:lvlJc w:val="left"/>
      <w:pPr>
        <w:ind w:left="14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5460C33"/>
    <w:multiLevelType w:val="hybridMultilevel"/>
    <w:tmpl w:val="CF72C2A2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0">
    <w:nsid w:val="3BDB0B30"/>
    <w:multiLevelType w:val="hybridMultilevel"/>
    <w:tmpl w:val="23D4BEE6"/>
    <w:lvl w:ilvl="0" w:tplc="19A40260">
      <w:start w:val="1"/>
      <w:numFmt w:val="upperLetter"/>
      <w:lvlText w:val="%1."/>
      <w:lvlJc w:val="left"/>
      <w:pPr>
        <w:ind w:left="1440" w:hanging="360"/>
      </w:pPr>
      <w:rPr>
        <w:rFonts w:cs="Times New Roman"/>
        <w:b w:val="0"/>
      </w:rPr>
    </w:lvl>
    <w:lvl w:ilvl="1" w:tplc="04090003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05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03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05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03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05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1">
    <w:nsid w:val="407F19A9"/>
    <w:multiLevelType w:val="hybridMultilevel"/>
    <w:tmpl w:val="154A3B36"/>
    <w:lvl w:ilvl="0" w:tplc="E8BADCF2">
      <w:start w:val="1"/>
      <w:numFmt w:val="upperLetter"/>
      <w:lvlText w:val="%1."/>
      <w:lvlJc w:val="left"/>
      <w:pPr>
        <w:ind w:left="1440" w:hanging="360"/>
      </w:pPr>
      <w:rPr>
        <w:rFonts w:cs="Times New Roman"/>
        <w:b w:val="0"/>
      </w:r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2">
    <w:nsid w:val="42980DA9"/>
    <w:multiLevelType w:val="hybridMultilevel"/>
    <w:tmpl w:val="90D00982"/>
    <w:lvl w:ilvl="0" w:tplc="1C3EB84A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526730B"/>
    <w:multiLevelType w:val="hybridMultilevel"/>
    <w:tmpl w:val="99B07EF6"/>
    <w:lvl w:ilvl="0" w:tplc="3806A62C">
      <w:start w:val="1"/>
      <w:numFmt w:val="upperLetter"/>
      <w:lvlText w:val="%1."/>
      <w:lvlJc w:val="left"/>
      <w:pPr>
        <w:ind w:left="14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6851163"/>
    <w:multiLevelType w:val="hybridMultilevel"/>
    <w:tmpl w:val="D3C01B56"/>
    <w:lvl w:ilvl="0" w:tplc="DF28ACFC">
      <w:start w:val="1"/>
      <w:numFmt w:val="upperLetter"/>
      <w:lvlText w:val="%1."/>
      <w:lvlJc w:val="left"/>
      <w:pPr>
        <w:ind w:left="14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5">
    <w:nsid w:val="48C1670B"/>
    <w:multiLevelType w:val="hybridMultilevel"/>
    <w:tmpl w:val="BF84B178"/>
    <w:lvl w:ilvl="0" w:tplc="520C252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0DB161D"/>
    <w:multiLevelType w:val="hybridMultilevel"/>
    <w:tmpl w:val="2E04B7DC"/>
    <w:lvl w:ilvl="0" w:tplc="565C93AC">
      <w:start w:val="1"/>
      <w:numFmt w:val="upperLetter"/>
      <w:lvlText w:val="%1."/>
      <w:lvlJc w:val="left"/>
      <w:pPr>
        <w:ind w:left="14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10D1674"/>
    <w:multiLevelType w:val="hybridMultilevel"/>
    <w:tmpl w:val="06B81AD0"/>
    <w:lvl w:ilvl="0" w:tplc="224E91C4">
      <w:start w:val="1"/>
      <w:numFmt w:val="upperLetter"/>
      <w:lvlText w:val="%1."/>
      <w:lvlJc w:val="left"/>
      <w:pPr>
        <w:ind w:left="14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C7D7360"/>
    <w:multiLevelType w:val="hybridMultilevel"/>
    <w:tmpl w:val="C8D66996"/>
    <w:lvl w:ilvl="0" w:tplc="0DA242C8">
      <w:start w:val="1"/>
      <w:numFmt w:val="upperLetter"/>
      <w:lvlText w:val="%1."/>
      <w:lvlJc w:val="left"/>
      <w:pPr>
        <w:ind w:left="1440" w:hanging="360"/>
      </w:pPr>
      <w:rPr>
        <w:rFonts w:cs="Times New Roman"/>
        <w:b w:val="0"/>
      </w:r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9">
    <w:nsid w:val="5CA56F42"/>
    <w:multiLevelType w:val="hybridMultilevel"/>
    <w:tmpl w:val="CC9277EE"/>
    <w:lvl w:ilvl="0" w:tplc="8DA0B366">
      <w:start w:val="1"/>
      <w:numFmt w:val="upperLetter"/>
      <w:lvlText w:val="%1."/>
      <w:lvlJc w:val="left"/>
      <w:pPr>
        <w:ind w:left="144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0">
    <w:nsid w:val="79B856AB"/>
    <w:multiLevelType w:val="hybridMultilevel"/>
    <w:tmpl w:val="442A6992"/>
    <w:lvl w:ilvl="0" w:tplc="89AABF1A">
      <w:start w:val="1"/>
      <w:numFmt w:val="upperLetter"/>
      <w:lvlText w:val="%1."/>
      <w:lvlJc w:val="left"/>
      <w:pPr>
        <w:ind w:left="14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2"/>
  </w:num>
  <w:num w:numId="12">
    <w:abstractNumId w:val="1"/>
  </w:num>
  <w:num w:numId="13">
    <w:abstractNumId w:val="4"/>
  </w:num>
  <w:num w:numId="14">
    <w:abstractNumId w:val="5"/>
  </w:num>
  <w:num w:numId="15">
    <w:abstractNumId w:val="20"/>
  </w:num>
  <w:num w:numId="16">
    <w:abstractNumId w:val="2"/>
  </w:num>
  <w:num w:numId="17">
    <w:abstractNumId w:val="17"/>
  </w:num>
  <w:num w:numId="18">
    <w:abstractNumId w:val="8"/>
  </w:num>
  <w:num w:numId="19">
    <w:abstractNumId w:val="16"/>
  </w:num>
  <w:num w:numId="20">
    <w:abstractNumId w:val="15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2446"/>
    <w:rsid w:val="00947C30"/>
    <w:rsid w:val="00D92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t">
    <w:name w:val="bt"/>
    <w:basedOn w:val="Normal"/>
    <w:link w:val="btChar1"/>
    <w:rsid w:val="00D92446"/>
    <w:pPr>
      <w:keepLines/>
      <w:suppressAutoHyphens/>
      <w:spacing w:before="120" w:after="0" w:line="320" w:lineRule="atLeast"/>
      <w:ind w:left="720"/>
    </w:pPr>
    <w:rPr>
      <w:rFonts w:ascii="Times New Roman" w:eastAsia="Times New Roman" w:hAnsi="Times New Roman" w:cs="New York"/>
      <w:sz w:val="24"/>
      <w:szCs w:val="20"/>
      <w:lang w:eastAsia="ar-SA"/>
    </w:rPr>
  </w:style>
  <w:style w:type="paragraph" w:customStyle="1" w:styleId="eoc-list-num">
    <w:name w:val="eoc-list-num"/>
    <w:basedOn w:val="Normal"/>
    <w:link w:val="eoc-list-numChar"/>
    <w:rsid w:val="00D92446"/>
    <w:pPr>
      <w:keepLines/>
      <w:tabs>
        <w:tab w:val="num" w:pos="1440"/>
        <w:tab w:val="right" w:pos="3634"/>
        <w:tab w:val="left" w:pos="3874"/>
      </w:tabs>
      <w:suppressAutoHyphens/>
      <w:spacing w:before="240" w:after="0" w:line="280" w:lineRule="atLeast"/>
      <w:ind w:left="-3240"/>
    </w:pPr>
    <w:rPr>
      <w:rFonts w:ascii="Times New Roman" w:eastAsia="Times New Roman" w:hAnsi="Times New Roman" w:cs="New York"/>
      <w:sz w:val="24"/>
      <w:szCs w:val="20"/>
      <w:lang w:eastAsia="ar-SA"/>
    </w:rPr>
  </w:style>
  <w:style w:type="paragraph" w:customStyle="1" w:styleId="review-questions">
    <w:name w:val="review-questions"/>
    <w:basedOn w:val="Normal"/>
    <w:rsid w:val="00D92446"/>
    <w:pPr>
      <w:keepNext/>
      <w:keepLines/>
      <w:suppressAutoHyphens/>
      <w:spacing w:before="480" w:after="0" w:line="480" w:lineRule="atLeast"/>
    </w:pPr>
    <w:rPr>
      <w:rFonts w:ascii="Arial" w:eastAsia="Times New Roman" w:hAnsi="Arial" w:cs="New York"/>
      <w:sz w:val="38"/>
      <w:szCs w:val="48"/>
      <w:lang w:eastAsia="ar-SA"/>
    </w:rPr>
  </w:style>
  <w:style w:type="character" w:customStyle="1" w:styleId="btChar1">
    <w:name w:val="bt Char1"/>
    <w:basedOn w:val="DefaultParagraphFont"/>
    <w:link w:val="bt"/>
    <w:rsid w:val="00D92446"/>
    <w:rPr>
      <w:rFonts w:ascii="Times New Roman" w:eastAsia="Times New Roman" w:hAnsi="Times New Roman" w:cs="New York"/>
      <w:sz w:val="24"/>
      <w:szCs w:val="20"/>
      <w:lang w:eastAsia="ar-SA"/>
    </w:rPr>
  </w:style>
  <w:style w:type="character" w:customStyle="1" w:styleId="eoc-list-numChar">
    <w:name w:val="eoc-list-num Char"/>
    <w:basedOn w:val="DefaultParagraphFont"/>
    <w:link w:val="eoc-list-num"/>
    <w:locked/>
    <w:rsid w:val="00D92446"/>
    <w:rPr>
      <w:rFonts w:ascii="Times New Roman" w:eastAsia="Times New Roman" w:hAnsi="Times New Roman" w:cs="New York"/>
      <w:sz w:val="24"/>
      <w:szCs w:val="20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t">
    <w:name w:val="bt"/>
    <w:basedOn w:val="Normal"/>
    <w:link w:val="btChar1"/>
    <w:rsid w:val="00D92446"/>
    <w:pPr>
      <w:keepLines/>
      <w:suppressAutoHyphens/>
      <w:spacing w:before="120" w:after="0" w:line="320" w:lineRule="atLeast"/>
      <w:ind w:left="720"/>
    </w:pPr>
    <w:rPr>
      <w:rFonts w:ascii="Times New Roman" w:eastAsia="Times New Roman" w:hAnsi="Times New Roman" w:cs="New York"/>
      <w:sz w:val="24"/>
      <w:szCs w:val="20"/>
      <w:lang w:eastAsia="ar-SA"/>
    </w:rPr>
  </w:style>
  <w:style w:type="paragraph" w:customStyle="1" w:styleId="eoc-list-num">
    <w:name w:val="eoc-list-num"/>
    <w:basedOn w:val="Normal"/>
    <w:link w:val="eoc-list-numChar"/>
    <w:rsid w:val="00D92446"/>
    <w:pPr>
      <w:keepLines/>
      <w:tabs>
        <w:tab w:val="num" w:pos="1440"/>
        <w:tab w:val="right" w:pos="3634"/>
        <w:tab w:val="left" w:pos="3874"/>
      </w:tabs>
      <w:suppressAutoHyphens/>
      <w:spacing w:before="240" w:after="0" w:line="280" w:lineRule="atLeast"/>
      <w:ind w:left="-3240"/>
    </w:pPr>
    <w:rPr>
      <w:rFonts w:ascii="Times New Roman" w:eastAsia="Times New Roman" w:hAnsi="Times New Roman" w:cs="New York"/>
      <w:sz w:val="24"/>
      <w:szCs w:val="20"/>
      <w:lang w:eastAsia="ar-SA"/>
    </w:rPr>
  </w:style>
  <w:style w:type="paragraph" w:customStyle="1" w:styleId="review-questions">
    <w:name w:val="review-questions"/>
    <w:basedOn w:val="Normal"/>
    <w:rsid w:val="00D92446"/>
    <w:pPr>
      <w:keepNext/>
      <w:keepLines/>
      <w:suppressAutoHyphens/>
      <w:spacing w:before="480" w:after="0" w:line="480" w:lineRule="atLeast"/>
    </w:pPr>
    <w:rPr>
      <w:rFonts w:ascii="Arial" w:eastAsia="Times New Roman" w:hAnsi="Arial" w:cs="New York"/>
      <w:sz w:val="38"/>
      <w:szCs w:val="48"/>
      <w:lang w:eastAsia="ar-SA"/>
    </w:rPr>
  </w:style>
  <w:style w:type="character" w:customStyle="1" w:styleId="btChar1">
    <w:name w:val="bt Char1"/>
    <w:basedOn w:val="DefaultParagraphFont"/>
    <w:link w:val="bt"/>
    <w:rsid w:val="00D92446"/>
    <w:rPr>
      <w:rFonts w:ascii="Times New Roman" w:eastAsia="Times New Roman" w:hAnsi="Times New Roman" w:cs="New York"/>
      <w:sz w:val="24"/>
      <w:szCs w:val="20"/>
      <w:lang w:eastAsia="ar-SA"/>
    </w:rPr>
  </w:style>
  <w:style w:type="character" w:customStyle="1" w:styleId="eoc-list-numChar">
    <w:name w:val="eoc-list-num Char"/>
    <w:basedOn w:val="DefaultParagraphFont"/>
    <w:link w:val="eoc-list-num"/>
    <w:locked/>
    <w:rsid w:val="00D92446"/>
    <w:rPr>
      <w:rFonts w:ascii="Times New Roman" w:eastAsia="Times New Roman" w:hAnsi="Times New Roman" w:cs="New York"/>
      <w:sz w:val="24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695</Words>
  <Characters>3968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 Hunnicutt</dc:creator>
  <cp:lastModifiedBy>Ken Hunnicutt</cp:lastModifiedBy>
  <cp:revision>1</cp:revision>
  <dcterms:created xsi:type="dcterms:W3CDTF">2018-09-06T13:13:00Z</dcterms:created>
  <dcterms:modified xsi:type="dcterms:W3CDTF">2018-09-06T13:15:00Z</dcterms:modified>
</cp:coreProperties>
</file>