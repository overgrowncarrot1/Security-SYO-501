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AC8" w:rsidRDefault="00C35AC8" w:rsidP="00C35AC8">
      <w:pPr>
        <w:pStyle w:val="review-questions"/>
      </w:pPr>
      <w:r>
        <w:t>Chapter 11</w:t>
      </w:r>
    </w:p>
    <w:p w:rsidR="00C35AC8" w:rsidRDefault="00C35AC8" w:rsidP="00C35AC8">
      <w:pPr>
        <w:pStyle w:val="eoc-list-num"/>
        <w:numPr>
          <w:ilvl w:val="0"/>
          <w:numId w:val="10"/>
        </w:numPr>
        <w:tabs>
          <w:tab w:val="left" w:pos="1440"/>
        </w:tabs>
      </w:pPr>
      <w:r>
        <w:t xml:space="preserve">Which authentication factor is based on a unique talent that a user possesses? </w:t>
      </w:r>
    </w:p>
    <w:p w:rsidR="00C35AC8" w:rsidRDefault="00C35AC8" w:rsidP="00C35AC8">
      <w:pPr>
        <w:pStyle w:val="eoc-list-num"/>
        <w:numPr>
          <w:ilvl w:val="0"/>
          <w:numId w:val="11"/>
        </w:numPr>
        <w:tabs>
          <w:tab w:val="left" w:pos="1440"/>
        </w:tabs>
      </w:pPr>
      <w:r>
        <w:t>What you have</w:t>
      </w:r>
    </w:p>
    <w:p w:rsidR="00C35AC8" w:rsidRDefault="00C35AC8" w:rsidP="00C35AC8">
      <w:pPr>
        <w:pStyle w:val="eoc-list-num"/>
        <w:numPr>
          <w:ilvl w:val="0"/>
          <w:numId w:val="11"/>
        </w:numPr>
        <w:tabs>
          <w:tab w:val="left" w:pos="1440"/>
        </w:tabs>
      </w:pPr>
      <w:r>
        <w:t>What you are</w:t>
      </w:r>
    </w:p>
    <w:p w:rsidR="00C35AC8" w:rsidRDefault="00C35AC8" w:rsidP="00C35AC8">
      <w:pPr>
        <w:pStyle w:val="eoc-list-num"/>
        <w:numPr>
          <w:ilvl w:val="0"/>
          <w:numId w:val="11"/>
        </w:numPr>
        <w:tabs>
          <w:tab w:val="left" w:pos="1440"/>
        </w:tabs>
        <w:rPr>
          <w:b/>
        </w:rPr>
      </w:pPr>
      <w:r>
        <w:rPr>
          <w:b/>
        </w:rPr>
        <w:t xml:space="preserve">What you do </w:t>
      </w:r>
    </w:p>
    <w:p w:rsidR="00C35AC8" w:rsidRDefault="00C35AC8" w:rsidP="00C35AC8">
      <w:pPr>
        <w:pStyle w:val="eoc-list-num"/>
        <w:numPr>
          <w:ilvl w:val="0"/>
          <w:numId w:val="11"/>
        </w:numPr>
        <w:tabs>
          <w:tab w:val="left" w:pos="1440"/>
        </w:tabs>
      </w:pPr>
      <w:r>
        <w:t>What you know</w:t>
      </w: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t xml:space="preserve">Which of these is NOT a characteristic of a weak password? </w:t>
      </w:r>
    </w:p>
    <w:p w:rsidR="00C35AC8" w:rsidRDefault="00C35AC8" w:rsidP="00C35AC8">
      <w:pPr>
        <w:pStyle w:val="eoc-list-num"/>
        <w:numPr>
          <w:ilvl w:val="0"/>
          <w:numId w:val="1"/>
        </w:numPr>
        <w:tabs>
          <w:tab w:val="left" w:pos="1440"/>
        </w:tabs>
      </w:pPr>
      <w:r>
        <w:t xml:space="preserve">A common dictionary word </w:t>
      </w:r>
    </w:p>
    <w:p w:rsidR="00C35AC8" w:rsidRDefault="00C35AC8" w:rsidP="00C35AC8">
      <w:pPr>
        <w:pStyle w:val="eoc-list-num"/>
        <w:numPr>
          <w:ilvl w:val="0"/>
          <w:numId w:val="1"/>
        </w:numPr>
        <w:tabs>
          <w:tab w:val="left" w:pos="1440"/>
        </w:tabs>
        <w:rPr>
          <w:b/>
        </w:rPr>
      </w:pPr>
      <w:r>
        <w:rPr>
          <w:b/>
        </w:rPr>
        <w:t>A long password</w:t>
      </w:r>
    </w:p>
    <w:p w:rsidR="00C35AC8" w:rsidRDefault="00C35AC8" w:rsidP="00C35AC8">
      <w:pPr>
        <w:pStyle w:val="eoc-list-num"/>
        <w:numPr>
          <w:ilvl w:val="0"/>
          <w:numId w:val="1"/>
        </w:numPr>
        <w:tabs>
          <w:tab w:val="left" w:pos="1440"/>
        </w:tabs>
      </w:pPr>
      <w:r>
        <w:t>Using personal information</w:t>
      </w:r>
    </w:p>
    <w:p w:rsidR="00C35AC8" w:rsidRDefault="00C35AC8" w:rsidP="00C35AC8">
      <w:pPr>
        <w:pStyle w:val="eoc-list-num"/>
        <w:numPr>
          <w:ilvl w:val="0"/>
          <w:numId w:val="1"/>
        </w:numPr>
        <w:tabs>
          <w:tab w:val="left" w:pos="1440"/>
        </w:tabs>
      </w:pPr>
      <w:r>
        <w:t>Using a predictable sequence of characters</w:t>
      </w: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t xml:space="preserve">Each of the following accounts should be prohibited EXCEPT: </w:t>
      </w:r>
    </w:p>
    <w:p w:rsidR="00C35AC8" w:rsidRDefault="00C35AC8" w:rsidP="00C35AC8">
      <w:pPr>
        <w:pStyle w:val="eoc-list-num"/>
        <w:numPr>
          <w:ilvl w:val="0"/>
          <w:numId w:val="2"/>
        </w:numPr>
        <w:tabs>
          <w:tab w:val="left" w:pos="1440"/>
        </w:tabs>
      </w:pPr>
      <w:r>
        <w:t>Shared accounts</w:t>
      </w:r>
    </w:p>
    <w:p w:rsidR="00C35AC8" w:rsidRDefault="00C35AC8" w:rsidP="00C35AC8">
      <w:pPr>
        <w:pStyle w:val="eoc-list-num"/>
        <w:numPr>
          <w:ilvl w:val="0"/>
          <w:numId w:val="2"/>
        </w:numPr>
        <w:tabs>
          <w:tab w:val="left" w:pos="1440"/>
        </w:tabs>
      </w:pPr>
      <w:r>
        <w:t>Generic accounts</w:t>
      </w:r>
    </w:p>
    <w:p w:rsidR="00C35AC8" w:rsidRDefault="00C35AC8" w:rsidP="00C35AC8">
      <w:pPr>
        <w:pStyle w:val="eoc-list-num"/>
        <w:numPr>
          <w:ilvl w:val="0"/>
          <w:numId w:val="2"/>
        </w:numPr>
        <w:tabs>
          <w:tab w:val="left" w:pos="1440"/>
        </w:tabs>
        <w:rPr>
          <w:b/>
        </w:rPr>
      </w:pPr>
      <w:r>
        <w:rPr>
          <w:b/>
        </w:rPr>
        <w:t>Privileged accounts</w:t>
      </w:r>
    </w:p>
    <w:p w:rsidR="00C35AC8" w:rsidRDefault="00C35AC8" w:rsidP="00C35AC8">
      <w:pPr>
        <w:pStyle w:val="eoc-list-num"/>
        <w:numPr>
          <w:ilvl w:val="0"/>
          <w:numId w:val="2"/>
        </w:numPr>
        <w:tabs>
          <w:tab w:val="left" w:pos="1440"/>
        </w:tabs>
      </w:pPr>
      <w:r>
        <w:t>Guest accounts</w:t>
      </w:r>
    </w:p>
    <w:p w:rsidR="00C35AC8" w:rsidRDefault="00C35AC8" w:rsidP="00C35AC8">
      <w:pPr>
        <w:pStyle w:val="eoc-list-num"/>
        <w:tabs>
          <w:tab w:val="left" w:pos="1440"/>
        </w:tabs>
        <w:ind w:left="1440"/>
      </w:pPr>
    </w:p>
    <w:p w:rsidR="00C35AC8" w:rsidRDefault="00C35AC8" w:rsidP="00C35AC8">
      <w:pPr>
        <w:pStyle w:val="eoc-list-num"/>
        <w:tabs>
          <w:tab w:val="left" w:pos="1440"/>
        </w:tabs>
        <w:ind w:left="1440"/>
      </w:pPr>
    </w:p>
    <w:p w:rsidR="00C35AC8" w:rsidRDefault="00C35AC8" w:rsidP="00C35AC8">
      <w:pPr>
        <w:pStyle w:val="eoc-list-num"/>
        <w:tabs>
          <w:tab w:val="left" w:pos="1440"/>
        </w:tabs>
        <w:ind w:left="1440"/>
      </w:pPr>
    </w:p>
    <w:p w:rsidR="00C35AC8" w:rsidRDefault="00C35AC8" w:rsidP="00C35AC8">
      <w:pPr>
        <w:pStyle w:val="eoc-list-num"/>
        <w:tabs>
          <w:tab w:val="left" w:pos="1440"/>
        </w:tabs>
        <w:ind w:left="1440"/>
      </w:pP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lastRenderedPageBreak/>
        <w:t xml:space="preserve">Ilya has been asked to recommend a federation system technology that is an open source federation framework that can support the development of authorization protocols. Which of these technologies would he recommend? </w:t>
      </w:r>
    </w:p>
    <w:p w:rsidR="00C35AC8" w:rsidRDefault="00C35AC8" w:rsidP="00C35AC8">
      <w:pPr>
        <w:pStyle w:val="eoc-list-num"/>
        <w:numPr>
          <w:ilvl w:val="0"/>
          <w:numId w:val="3"/>
        </w:numPr>
        <w:tabs>
          <w:tab w:val="left" w:pos="1440"/>
        </w:tabs>
      </w:pPr>
      <w:r>
        <w:rPr>
          <w:b/>
        </w:rPr>
        <w:t>OAuth</w:t>
      </w:r>
    </w:p>
    <w:p w:rsidR="00C35AC8" w:rsidRDefault="00C35AC8" w:rsidP="00C35AC8">
      <w:pPr>
        <w:pStyle w:val="eoc-list-num"/>
        <w:numPr>
          <w:ilvl w:val="0"/>
          <w:numId w:val="3"/>
        </w:numPr>
        <w:tabs>
          <w:tab w:val="left" w:pos="1440"/>
        </w:tabs>
      </w:pPr>
      <w:r>
        <w:t>Open ID Connect</w:t>
      </w:r>
    </w:p>
    <w:p w:rsidR="00C35AC8" w:rsidRDefault="00C35AC8" w:rsidP="00C35AC8">
      <w:pPr>
        <w:pStyle w:val="eoc-list-num"/>
        <w:numPr>
          <w:ilvl w:val="0"/>
          <w:numId w:val="3"/>
        </w:numPr>
        <w:tabs>
          <w:tab w:val="left" w:pos="1440"/>
        </w:tabs>
      </w:pPr>
      <w:r>
        <w:t>Shibbol</w:t>
      </w:r>
      <w:ins w:id="0" w:author="Author">
        <w:r>
          <w:t>e</w:t>
        </w:r>
      </w:ins>
      <w:r>
        <w:t>th</w:t>
      </w:r>
    </w:p>
    <w:p w:rsidR="00C35AC8" w:rsidRDefault="00C35AC8" w:rsidP="00C35AC8">
      <w:pPr>
        <w:pStyle w:val="eoc-list-num"/>
        <w:numPr>
          <w:ilvl w:val="0"/>
          <w:numId w:val="3"/>
        </w:numPr>
        <w:tabs>
          <w:tab w:val="left" w:pos="1440"/>
        </w:tabs>
      </w:pPr>
      <w:r>
        <w:t xml:space="preserve">NTLM </w:t>
      </w: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t xml:space="preserve">How is key stretching effective in resisting password attacks? </w:t>
      </w:r>
    </w:p>
    <w:p w:rsidR="00C35AC8" w:rsidRDefault="00C35AC8" w:rsidP="00C35AC8">
      <w:pPr>
        <w:pStyle w:val="eoc-list-num"/>
        <w:numPr>
          <w:ilvl w:val="0"/>
          <w:numId w:val="4"/>
        </w:numPr>
        <w:tabs>
          <w:tab w:val="left" w:pos="1440"/>
        </w:tabs>
      </w:pPr>
      <w:r>
        <w:rPr>
          <w:b/>
        </w:rPr>
        <w:t>It takes more time to generate candidate password digests</w:t>
      </w:r>
      <w:r>
        <w:t>.</w:t>
      </w:r>
    </w:p>
    <w:p w:rsidR="00C35AC8" w:rsidRDefault="00C35AC8" w:rsidP="00C35AC8">
      <w:pPr>
        <w:pStyle w:val="eoc-list-num"/>
        <w:numPr>
          <w:ilvl w:val="0"/>
          <w:numId w:val="4"/>
        </w:numPr>
        <w:tabs>
          <w:tab w:val="left" w:pos="1440"/>
        </w:tabs>
      </w:pPr>
      <w:r>
        <w:t>It requires the use of GPUs.</w:t>
      </w:r>
    </w:p>
    <w:p w:rsidR="00C35AC8" w:rsidRDefault="00C35AC8" w:rsidP="00C35AC8">
      <w:pPr>
        <w:pStyle w:val="eoc-list-num"/>
        <w:numPr>
          <w:ilvl w:val="0"/>
          <w:numId w:val="4"/>
        </w:numPr>
        <w:tabs>
          <w:tab w:val="left" w:pos="1440"/>
        </w:tabs>
      </w:pPr>
      <w:r>
        <w:t>It does not require the use of salts.</w:t>
      </w:r>
    </w:p>
    <w:p w:rsidR="00C35AC8" w:rsidRDefault="00C35AC8" w:rsidP="00C35AC8">
      <w:pPr>
        <w:pStyle w:val="eoc-list-num"/>
        <w:numPr>
          <w:ilvl w:val="0"/>
          <w:numId w:val="4"/>
        </w:numPr>
        <w:tabs>
          <w:tab w:val="left" w:pos="1440"/>
        </w:tabs>
      </w:pPr>
      <w:r>
        <w:t>The license fees are very expensive to purchase and use it.</w:t>
      </w: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t>Which of these is NOT a reason why users create weak passwords?</w:t>
      </w:r>
    </w:p>
    <w:p w:rsidR="00C35AC8" w:rsidRDefault="00C35AC8" w:rsidP="00C35AC8">
      <w:pPr>
        <w:pStyle w:val="eoc-list-num"/>
        <w:numPr>
          <w:ilvl w:val="0"/>
          <w:numId w:val="12"/>
        </w:numPr>
        <w:tabs>
          <w:tab w:val="left" w:pos="1440"/>
        </w:tabs>
      </w:pPr>
      <w:r>
        <w:t>A lengthy and complex password can be difficult to memorize.</w:t>
      </w:r>
    </w:p>
    <w:p w:rsidR="00C35AC8" w:rsidRDefault="00C35AC8" w:rsidP="00C35AC8">
      <w:pPr>
        <w:pStyle w:val="eoc-list-num"/>
        <w:numPr>
          <w:ilvl w:val="0"/>
          <w:numId w:val="12"/>
        </w:numPr>
        <w:tabs>
          <w:tab w:val="left" w:pos="1440"/>
        </w:tabs>
      </w:pPr>
      <w:r>
        <w:t>A security policy requires a password to be changed regularly.</w:t>
      </w:r>
    </w:p>
    <w:p w:rsidR="00C35AC8" w:rsidRDefault="00C35AC8" w:rsidP="00C35AC8">
      <w:pPr>
        <w:pStyle w:val="eoc-list-num"/>
        <w:numPr>
          <w:ilvl w:val="0"/>
          <w:numId w:val="12"/>
        </w:numPr>
        <w:tabs>
          <w:tab w:val="left" w:pos="1440"/>
        </w:tabs>
      </w:pPr>
      <w:r>
        <w:t>Having multiple passwords makes it hard to remember all of them.</w:t>
      </w:r>
    </w:p>
    <w:p w:rsidR="00C35AC8" w:rsidRDefault="00C35AC8" w:rsidP="00C35AC8">
      <w:pPr>
        <w:pStyle w:val="eoc-list-num"/>
        <w:numPr>
          <w:ilvl w:val="0"/>
          <w:numId w:val="12"/>
        </w:numPr>
        <w:tabs>
          <w:tab w:val="left" w:pos="1440"/>
        </w:tabs>
      </w:pPr>
      <w:r>
        <w:rPr>
          <w:b/>
        </w:rPr>
        <w:t>Most sites force users to create weak passwords even though they do not want to</w:t>
      </w:r>
      <w:r>
        <w:t>.</w:t>
      </w: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t>What is a hybrid attack?</w:t>
      </w:r>
    </w:p>
    <w:p w:rsidR="00C35AC8" w:rsidRDefault="00C35AC8" w:rsidP="00C35AC8">
      <w:pPr>
        <w:pStyle w:val="eoc-list-num"/>
        <w:numPr>
          <w:ilvl w:val="0"/>
          <w:numId w:val="13"/>
        </w:numPr>
        <w:tabs>
          <w:tab w:val="left" w:pos="1440"/>
        </w:tabs>
      </w:pPr>
      <w:r>
        <w:t>An attack that uses both automated and user input</w:t>
      </w:r>
    </w:p>
    <w:p w:rsidR="00C35AC8" w:rsidRDefault="00C35AC8" w:rsidP="00C35AC8">
      <w:pPr>
        <w:pStyle w:val="eoc-list-num"/>
        <w:numPr>
          <w:ilvl w:val="0"/>
          <w:numId w:val="13"/>
        </w:numPr>
        <w:tabs>
          <w:tab w:val="left" w:pos="1440"/>
        </w:tabs>
        <w:rPr>
          <w:b/>
        </w:rPr>
      </w:pPr>
      <w:r>
        <w:rPr>
          <w:b/>
        </w:rPr>
        <w:t>An attack that combines a dictionary attack with a mask attack</w:t>
      </w:r>
    </w:p>
    <w:p w:rsidR="00C35AC8" w:rsidRDefault="00C35AC8" w:rsidP="00C35AC8">
      <w:pPr>
        <w:pStyle w:val="eoc-list-num"/>
        <w:numPr>
          <w:ilvl w:val="0"/>
          <w:numId w:val="13"/>
        </w:numPr>
        <w:tabs>
          <w:tab w:val="left" w:pos="1440"/>
        </w:tabs>
      </w:pPr>
      <w:r>
        <w:t>A brute force attack that uses special tables</w:t>
      </w:r>
    </w:p>
    <w:p w:rsidR="00C35AC8" w:rsidRDefault="00C35AC8" w:rsidP="00C35AC8">
      <w:pPr>
        <w:pStyle w:val="eoc-list-num"/>
        <w:numPr>
          <w:ilvl w:val="0"/>
          <w:numId w:val="13"/>
        </w:numPr>
        <w:tabs>
          <w:tab w:val="left" w:pos="1440"/>
        </w:tabs>
      </w:pPr>
      <w:r>
        <w:t>An attack that slightly alters dictionary words</w:t>
      </w:r>
    </w:p>
    <w:p w:rsidR="00C35AC8" w:rsidRDefault="00C35AC8" w:rsidP="00C35AC8">
      <w:pPr>
        <w:pStyle w:val="eoc-list-num"/>
        <w:numPr>
          <w:ilvl w:val="0"/>
          <w:numId w:val="10"/>
        </w:numPr>
        <w:tabs>
          <w:tab w:val="left" w:pos="1440"/>
        </w:tabs>
      </w:pPr>
      <w:r>
        <w:lastRenderedPageBreak/>
        <w:t>A TOTP token code is generally valid for what period of time?</w:t>
      </w:r>
    </w:p>
    <w:p w:rsidR="00C35AC8" w:rsidRDefault="00C35AC8" w:rsidP="00C35AC8">
      <w:pPr>
        <w:pStyle w:val="eoc-list-num"/>
        <w:numPr>
          <w:ilvl w:val="0"/>
          <w:numId w:val="14"/>
        </w:numPr>
        <w:tabs>
          <w:tab w:val="left" w:pos="1440"/>
        </w:tabs>
      </w:pPr>
      <w:r>
        <w:t xml:space="preserve">Only while the user presses SEND </w:t>
      </w:r>
    </w:p>
    <w:p w:rsidR="00C35AC8" w:rsidRDefault="00C35AC8" w:rsidP="00C35AC8">
      <w:pPr>
        <w:pStyle w:val="eoc-list-num"/>
        <w:numPr>
          <w:ilvl w:val="0"/>
          <w:numId w:val="14"/>
        </w:numPr>
        <w:tabs>
          <w:tab w:val="left" w:pos="1440"/>
        </w:tabs>
        <w:rPr>
          <w:b/>
        </w:rPr>
      </w:pPr>
      <w:r>
        <w:rPr>
          <w:b/>
        </w:rPr>
        <w:t>For as long as it appears on the device</w:t>
      </w:r>
    </w:p>
    <w:p w:rsidR="00C35AC8" w:rsidRDefault="00C35AC8" w:rsidP="00C35AC8">
      <w:pPr>
        <w:pStyle w:val="eoc-list-num"/>
        <w:numPr>
          <w:ilvl w:val="0"/>
          <w:numId w:val="14"/>
        </w:numPr>
        <w:tabs>
          <w:tab w:val="left" w:pos="1440"/>
        </w:tabs>
      </w:pPr>
      <w:r>
        <w:t>For up to 24 hours</w:t>
      </w:r>
    </w:p>
    <w:p w:rsidR="00C35AC8" w:rsidRDefault="00C35AC8" w:rsidP="00C35AC8">
      <w:pPr>
        <w:pStyle w:val="eoc-list-num"/>
        <w:numPr>
          <w:ilvl w:val="0"/>
          <w:numId w:val="14"/>
        </w:numPr>
        <w:tabs>
          <w:tab w:val="left" w:pos="1440"/>
        </w:tabs>
      </w:pPr>
      <w:r>
        <w:t>Until an event occurs</w:t>
      </w: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t>What is a token system that requires the user to enter the code along with a PIN called?</w:t>
      </w:r>
    </w:p>
    <w:p w:rsidR="00C35AC8" w:rsidRDefault="00C35AC8" w:rsidP="00C35AC8">
      <w:pPr>
        <w:pStyle w:val="eoc-list-num"/>
        <w:numPr>
          <w:ilvl w:val="0"/>
          <w:numId w:val="15"/>
        </w:numPr>
        <w:tabs>
          <w:tab w:val="left" w:pos="1440"/>
        </w:tabs>
      </w:pPr>
      <w:r>
        <w:t>Single-factor authentication system</w:t>
      </w:r>
    </w:p>
    <w:p w:rsidR="00C35AC8" w:rsidRDefault="00C35AC8" w:rsidP="00C35AC8">
      <w:pPr>
        <w:pStyle w:val="eoc-list-num"/>
        <w:numPr>
          <w:ilvl w:val="0"/>
          <w:numId w:val="15"/>
        </w:numPr>
        <w:tabs>
          <w:tab w:val="left" w:pos="1440"/>
        </w:tabs>
      </w:pPr>
      <w:r>
        <w:t>Token-passing authentication system</w:t>
      </w:r>
    </w:p>
    <w:p w:rsidR="00C35AC8" w:rsidRDefault="00C35AC8" w:rsidP="00C35AC8">
      <w:pPr>
        <w:pStyle w:val="eoc-list-num"/>
        <w:numPr>
          <w:ilvl w:val="0"/>
          <w:numId w:val="15"/>
        </w:numPr>
        <w:tabs>
          <w:tab w:val="left" w:pos="1440"/>
        </w:tabs>
      </w:pPr>
      <w:r>
        <w:t>Dual-prong verification system</w:t>
      </w:r>
    </w:p>
    <w:p w:rsidR="00C35AC8" w:rsidRDefault="00C35AC8" w:rsidP="00C35AC8">
      <w:pPr>
        <w:pStyle w:val="eoc-list-num"/>
        <w:numPr>
          <w:ilvl w:val="0"/>
          <w:numId w:val="15"/>
        </w:numPr>
        <w:tabs>
          <w:tab w:val="left" w:pos="1440"/>
        </w:tabs>
        <w:rPr>
          <w:b/>
        </w:rPr>
      </w:pPr>
      <w:r>
        <w:rPr>
          <w:b/>
        </w:rPr>
        <w:t>Multifactor authentication system</w:t>
      </w:r>
    </w:p>
    <w:p w:rsidR="00C35AC8" w:rsidRDefault="00C35AC8" w:rsidP="00C35AC8">
      <w:pPr>
        <w:pStyle w:val="eoc-list-num"/>
        <w:tabs>
          <w:tab w:val="left" w:pos="1440"/>
        </w:tabs>
        <w:ind w:left="1440"/>
        <w:rPr>
          <w:b/>
        </w:rPr>
      </w:pPr>
    </w:p>
    <w:p w:rsidR="00C35AC8" w:rsidRDefault="00C35AC8" w:rsidP="00C35AC8">
      <w:pPr>
        <w:pStyle w:val="eoc-list-num"/>
        <w:numPr>
          <w:ilvl w:val="0"/>
          <w:numId w:val="10"/>
        </w:numPr>
        <w:tabs>
          <w:tab w:val="left" w:pos="1440"/>
        </w:tabs>
      </w:pPr>
      <w:r>
        <w:rPr>
          <w:szCs w:val="24"/>
        </w:rPr>
        <w:t>Which of these is a U.S. Department of Defense (</w:t>
      </w:r>
      <w:proofErr w:type="gramStart"/>
      <w:r>
        <w:rPr>
          <w:szCs w:val="24"/>
        </w:rPr>
        <w:t>DoD</w:t>
      </w:r>
      <w:proofErr w:type="gramEnd"/>
      <w:r>
        <w:rPr>
          <w:szCs w:val="24"/>
        </w:rPr>
        <w:t>) smart card that is used for identification of active-duty and reserve military personnel</w:t>
      </w:r>
      <w:r>
        <w:t>?</w:t>
      </w:r>
    </w:p>
    <w:p w:rsidR="00C35AC8" w:rsidRDefault="00C35AC8" w:rsidP="00C35AC8">
      <w:pPr>
        <w:pStyle w:val="eoc-list-num"/>
        <w:numPr>
          <w:ilvl w:val="0"/>
          <w:numId w:val="16"/>
        </w:numPr>
        <w:tabs>
          <w:tab w:val="left" w:pos="1440"/>
        </w:tabs>
      </w:pPr>
      <w:r>
        <w:rPr>
          <w:szCs w:val="24"/>
        </w:rPr>
        <w:t xml:space="preserve">Personal Identity Verification (PIV) </w:t>
      </w:r>
      <w:r>
        <w:t>card</w:t>
      </w:r>
    </w:p>
    <w:p w:rsidR="00C35AC8" w:rsidRDefault="00C35AC8" w:rsidP="00C35AC8">
      <w:pPr>
        <w:pStyle w:val="eoc-list-num"/>
        <w:numPr>
          <w:ilvl w:val="0"/>
          <w:numId w:val="16"/>
        </w:numPr>
        <w:tabs>
          <w:tab w:val="left" w:pos="1440"/>
        </w:tabs>
      </w:pPr>
      <w:r>
        <w:t>Secure ID Card (SIDC)</w:t>
      </w:r>
    </w:p>
    <w:p w:rsidR="00C35AC8" w:rsidRDefault="00C35AC8" w:rsidP="00C35AC8">
      <w:pPr>
        <w:pStyle w:val="eoc-list-num"/>
        <w:numPr>
          <w:ilvl w:val="0"/>
          <w:numId w:val="16"/>
        </w:numPr>
        <w:tabs>
          <w:tab w:val="left" w:pos="1440"/>
        </w:tabs>
        <w:rPr>
          <w:b/>
        </w:rPr>
      </w:pPr>
      <w:r>
        <w:rPr>
          <w:b/>
          <w:szCs w:val="24"/>
        </w:rPr>
        <w:t>Common Access Card (CAC)</w:t>
      </w:r>
    </w:p>
    <w:p w:rsidR="00C35AC8" w:rsidRDefault="00C35AC8" w:rsidP="00C35AC8">
      <w:pPr>
        <w:pStyle w:val="eoc-list-num"/>
        <w:numPr>
          <w:ilvl w:val="0"/>
          <w:numId w:val="16"/>
        </w:numPr>
        <w:tabs>
          <w:tab w:val="left" w:pos="1440"/>
        </w:tabs>
      </w:pPr>
      <w:r>
        <w:t>Government Smart Card (GSC)</w:t>
      </w: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t>Which of the following should NOT be stored in a secure password database?</w:t>
      </w:r>
    </w:p>
    <w:p w:rsidR="00C35AC8" w:rsidRDefault="00C35AC8" w:rsidP="00C35AC8">
      <w:pPr>
        <w:pStyle w:val="eoc-list-num"/>
        <w:numPr>
          <w:ilvl w:val="0"/>
          <w:numId w:val="5"/>
        </w:numPr>
        <w:tabs>
          <w:tab w:val="left" w:pos="1440"/>
        </w:tabs>
      </w:pPr>
      <w:r>
        <w:t xml:space="preserve">Iterations </w:t>
      </w:r>
    </w:p>
    <w:p w:rsidR="00C35AC8" w:rsidRDefault="00C35AC8" w:rsidP="00C35AC8">
      <w:pPr>
        <w:pStyle w:val="eoc-list-num"/>
        <w:numPr>
          <w:ilvl w:val="0"/>
          <w:numId w:val="5"/>
        </w:numPr>
        <w:tabs>
          <w:tab w:val="left" w:pos="1440"/>
        </w:tabs>
      </w:pPr>
      <w:r>
        <w:t xml:space="preserve">Password digest </w:t>
      </w:r>
    </w:p>
    <w:p w:rsidR="00C35AC8" w:rsidRDefault="00C35AC8" w:rsidP="00C35AC8">
      <w:pPr>
        <w:pStyle w:val="eoc-list-num"/>
        <w:numPr>
          <w:ilvl w:val="0"/>
          <w:numId w:val="5"/>
        </w:numPr>
        <w:tabs>
          <w:tab w:val="left" w:pos="1440"/>
        </w:tabs>
      </w:pPr>
      <w:r>
        <w:t>Salt</w:t>
      </w:r>
    </w:p>
    <w:p w:rsidR="00C35AC8" w:rsidRDefault="00C35AC8" w:rsidP="00C35AC8">
      <w:pPr>
        <w:pStyle w:val="eoc-list-num"/>
        <w:numPr>
          <w:ilvl w:val="0"/>
          <w:numId w:val="5"/>
        </w:numPr>
        <w:tabs>
          <w:tab w:val="left" w:pos="1440"/>
        </w:tabs>
        <w:rPr>
          <w:b/>
        </w:rPr>
      </w:pPr>
      <w:r>
        <w:rPr>
          <w:b/>
        </w:rPr>
        <w:t xml:space="preserve">Plaintext password </w:t>
      </w:r>
    </w:p>
    <w:p w:rsidR="00C35AC8" w:rsidRDefault="00C35AC8" w:rsidP="00C35AC8">
      <w:pPr>
        <w:pStyle w:val="eoc-list-num"/>
        <w:numPr>
          <w:ilvl w:val="0"/>
          <w:numId w:val="10"/>
        </w:numPr>
        <w:tabs>
          <w:tab w:val="left" w:pos="1440"/>
        </w:tabs>
      </w:pPr>
      <w:r>
        <w:lastRenderedPageBreak/>
        <w:t>Creating a pattern of where a user accesses a remote web account is an example of which of the following?</w:t>
      </w:r>
    </w:p>
    <w:p w:rsidR="00C35AC8" w:rsidRDefault="00C35AC8" w:rsidP="00C35AC8">
      <w:pPr>
        <w:pStyle w:val="eoc-list-num"/>
        <w:numPr>
          <w:ilvl w:val="0"/>
          <w:numId w:val="6"/>
        </w:numPr>
        <w:tabs>
          <w:tab w:val="left" w:pos="1440"/>
        </w:tabs>
      </w:pPr>
      <w:r>
        <w:t xml:space="preserve">Keystroke dynamics </w:t>
      </w:r>
    </w:p>
    <w:p w:rsidR="00C35AC8" w:rsidRDefault="00C35AC8" w:rsidP="00C35AC8">
      <w:pPr>
        <w:pStyle w:val="eoc-list-num"/>
        <w:numPr>
          <w:ilvl w:val="0"/>
          <w:numId w:val="6"/>
        </w:numPr>
        <w:tabs>
          <w:tab w:val="left" w:pos="1440"/>
        </w:tabs>
        <w:rPr>
          <w:b/>
        </w:rPr>
      </w:pPr>
      <w:r>
        <w:rPr>
          <w:b/>
        </w:rPr>
        <w:t>Geolocation</w:t>
      </w:r>
    </w:p>
    <w:p w:rsidR="00C35AC8" w:rsidRDefault="00C35AC8" w:rsidP="00C35AC8">
      <w:pPr>
        <w:pStyle w:val="eoc-list-num"/>
        <w:numPr>
          <w:ilvl w:val="0"/>
          <w:numId w:val="6"/>
        </w:numPr>
        <w:tabs>
          <w:tab w:val="left" w:pos="1440"/>
        </w:tabs>
      </w:pPr>
      <w:r>
        <w:t>Time-Location Resource Monitoring (TLRM)</w:t>
      </w:r>
    </w:p>
    <w:p w:rsidR="00C35AC8" w:rsidRDefault="00C35AC8" w:rsidP="00C35AC8">
      <w:pPr>
        <w:pStyle w:val="eoc-list-num"/>
        <w:numPr>
          <w:ilvl w:val="0"/>
          <w:numId w:val="6"/>
        </w:numPr>
        <w:tabs>
          <w:tab w:val="left" w:pos="1440"/>
        </w:tabs>
      </w:pPr>
      <w:r>
        <w:t>Cognitive biometrics</w:t>
      </w: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proofErr w:type="spellStart"/>
      <w:r>
        <w:t>Timur</w:t>
      </w:r>
      <w:proofErr w:type="spellEnd"/>
      <w:r>
        <w:t xml:space="preserve"> was making a presentation regarding how attackers break passwords.  His presentation demonstrated the attack technique that is the slowest yet most thorough attack that is used against passwords.  Which of these password attacks did he demonstrate?</w:t>
      </w:r>
    </w:p>
    <w:p w:rsidR="00C35AC8" w:rsidRDefault="00C35AC8" w:rsidP="00C35AC8">
      <w:pPr>
        <w:pStyle w:val="eoc-list-num"/>
        <w:numPr>
          <w:ilvl w:val="0"/>
          <w:numId w:val="7"/>
        </w:numPr>
        <w:tabs>
          <w:tab w:val="left" w:pos="1440"/>
        </w:tabs>
      </w:pPr>
      <w:r>
        <w:t>Dictionary attack</w:t>
      </w:r>
    </w:p>
    <w:p w:rsidR="00C35AC8" w:rsidRDefault="00C35AC8" w:rsidP="00C35AC8">
      <w:pPr>
        <w:pStyle w:val="eoc-list-num"/>
        <w:numPr>
          <w:ilvl w:val="0"/>
          <w:numId w:val="7"/>
        </w:numPr>
        <w:tabs>
          <w:tab w:val="left" w:pos="1440"/>
        </w:tabs>
      </w:pPr>
      <w:r>
        <w:t>Hybrid attack</w:t>
      </w:r>
    </w:p>
    <w:p w:rsidR="00C35AC8" w:rsidRDefault="00C35AC8" w:rsidP="00C35AC8">
      <w:pPr>
        <w:pStyle w:val="eoc-list-num"/>
        <w:numPr>
          <w:ilvl w:val="0"/>
          <w:numId w:val="7"/>
        </w:numPr>
        <w:tabs>
          <w:tab w:val="left" w:pos="1440"/>
        </w:tabs>
      </w:pPr>
      <w:r>
        <w:t>Custom attack</w:t>
      </w:r>
    </w:p>
    <w:p w:rsidR="00C35AC8" w:rsidRPr="00C35AC8" w:rsidRDefault="00C35AC8" w:rsidP="00C35AC8">
      <w:pPr>
        <w:pStyle w:val="eoc-list-num"/>
        <w:numPr>
          <w:ilvl w:val="0"/>
          <w:numId w:val="7"/>
        </w:numPr>
        <w:tabs>
          <w:tab w:val="left" w:pos="1440"/>
        </w:tabs>
      </w:pPr>
      <w:r>
        <w:rPr>
          <w:b/>
        </w:rPr>
        <w:t>Brute force attack</w:t>
      </w: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t>Which human characteristic is NOT used for biometric identification?</w:t>
      </w:r>
    </w:p>
    <w:p w:rsidR="00C35AC8" w:rsidRDefault="00C35AC8" w:rsidP="00C35AC8">
      <w:pPr>
        <w:pStyle w:val="eoc-list-num"/>
        <w:numPr>
          <w:ilvl w:val="0"/>
          <w:numId w:val="17"/>
        </w:numPr>
        <w:tabs>
          <w:tab w:val="left" w:pos="1440"/>
        </w:tabs>
      </w:pPr>
      <w:r>
        <w:t>Retina</w:t>
      </w:r>
    </w:p>
    <w:p w:rsidR="00C35AC8" w:rsidRDefault="00C35AC8" w:rsidP="00C35AC8">
      <w:pPr>
        <w:pStyle w:val="eoc-list-num"/>
        <w:numPr>
          <w:ilvl w:val="0"/>
          <w:numId w:val="17"/>
        </w:numPr>
        <w:tabs>
          <w:tab w:val="left" w:pos="1440"/>
        </w:tabs>
      </w:pPr>
      <w:r>
        <w:t>Iris</w:t>
      </w:r>
    </w:p>
    <w:p w:rsidR="00C35AC8" w:rsidRDefault="00C35AC8" w:rsidP="00C35AC8">
      <w:pPr>
        <w:pStyle w:val="eoc-list-num"/>
        <w:numPr>
          <w:ilvl w:val="0"/>
          <w:numId w:val="17"/>
        </w:numPr>
        <w:tabs>
          <w:tab w:val="left" w:pos="1440"/>
        </w:tabs>
        <w:rPr>
          <w:b/>
        </w:rPr>
      </w:pPr>
      <w:r>
        <w:rPr>
          <w:b/>
        </w:rPr>
        <w:t>Height</w:t>
      </w:r>
    </w:p>
    <w:p w:rsidR="00C35AC8" w:rsidRDefault="00C35AC8" w:rsidP="00C35AC8">
      <w:pPr>
        <w:pStyle w:val="eoc-list-num"/>
        <w:numPr>
          <w:ilvl w:val="0"/>
          <w:numId w:val="17"/>
        </w:numPr>
        <w:tabs>
          <w:tab w:val="left" w:pos="1440"/>
        </w:tabs>
      </w:pPr>
      <w:r>
        <w:t>Fingerprint</w:t>
      </w:r>
    </w:p>
    <w:p w:rsidR="00C35AC8" w:rsidRDefault="00C35AC8" w:rsidP="00C35AC8">
      <w:pPr>
        <w:pStyle w:val="eoc-list-num"/>
        <w:tabs>
          <w:tab w:val="left" w:pos="1440"/>
        </w:tabs>
        <w:ind w:left="1440"/>
      </w:pPr>
    </w:p>
    <w:p w:rsidR="00C35AC8" w:rsidRDefault="00C35AC8" w:rsidP="00C35AC8">
      <w:pPr>
        <w:pStyle w:val="eoc-list-num"/>
        <w:tabs>
          <w:tab w:val="left" w:pos="1440"/>
        </w:tabs>
        <w:ind w:left="1440"/>
      </w:pPr>
    </w:p>
    <w:p w:rsidR="00C35AC8" w:rsidRDefault="00C35AC8" w:rsidP="00C35AC8">
      <w:pPr>
        <w:pStyle w:val="eoc-list-num"/>
        <w:tabs>
          <w:tab w:val="left" w:pos="1440"/>
        </w:tabs>
        <w:ind w:left="1440"/>
      </w:pPr>
    </w:p>
    <w:p w:rsidR="00C35AC8" w:rsidRDefault="00C35AC8" w:rsidP="00C35AC8">
      <w:pPr>
        <w:pStyle w:val="eoc-list-num"/>
        <w:tabs>
          <w:tab w:val="left" w:pos="1440"/>
        </w:tabs>
        <w:ind w:left="1440"/>
      </w:pP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lastRenderedPageBreak/>
        <w:t xml:space="preserve">_____ </w:t>
      </w:r>
      <w:proofErr w:type="gramStart"/>
      <w:r>
        <w:t>biometrics</w:t>
      </w:r>
      <w:proofErr w:type="gramEnd"/>
      <w:r>
        <w:t xml:space="preserve"> is related to the </w:t>
      </w:r>
      <w:r>
        <w:rPr>
          <w:szCs w:val="24"/>
        </w:rPr>
        <w:t>perception, thought processes, and understanding of the user.</w:t>
      </w:r>
    </w:p>
    <w:p w:rsidR="00C35AC8" w:rsidRDefault="00C35AC8" w:rsidP="00C35AC8">
      <w:pPr>
        <w:pStyle w:val="eoc-list-num"/>
        <w:numPr>
          <w:ilvl w:val="0"/>
          <w:numId w:val="18"/>
        </w:numPr>
        <w:tabs>
          <w:tab w:val="left" w:pos="1440"/>
        </w:tabs>
        <w:rPr>
          <w:b/>
        </w:rPr>
      </w:pPr>
      <w:r>
        <w:rPr>
          <w:b/>
        </w:rPr>
        <w:t>Cognitive</w:t>
      </w:r>
    </w:p>
    <w:p w:rsidR="00C35AC8" w:rsidRDefault="00C35AC8" w:rsidP="00C35AC8">
      <w:pPr>
        <w:pStyle w:val="eoc-list-num"/>
        <w:numPr>
          <w:ilvl w:val="0"/>
          <w:numId w:val="18"/>
        </w:numPr>
        <w:tabs>
          <w:tab w:val="left" w:pos="1440"/>
        </w:tabs>
      </w:pPr>
      <w:r>
        <w:t>Standard</w:t>
      </w:r>
    </w:p>
    <w:p w:rsidR="00C35AC8" w:rsidRDefault="00C35AC8" w:rsidP="00C35AC8">
      <w:pPr>
        <w:pStyle w:val="eoc-list-num"/>
        <w:numPr>
          <w:ilvl w:val="0"/>
          <w:numId w:val="18"/>
        </w:numPr>
        <w:tabs>
          <w:tab w:val="left" w:pos="1440"/>
        </w:tabs>
      </w:pPr>
      <w:r>
        <w:t>Intelligent</w:t>
      </w:r>
    </w:p>
    <w:p w:rsidR="00C35AC8" w:rsidRDefault="00C35AC8" w:rsidP="00C35AC8">
      <w:pPr>
        <w:pStyle w:val="eoc-list-num"/>
        <w:numPr>
          <w:ilvl w:val="0"/>
          <w:numId w:val="18"/>
        </w:numPr>
        <w:tabs>
          <w:tab w:val="left" w:pos="1440"/>
        </w:tabs>
      </w:pPr>
      <w:r>
        <w:t>Behavioral</w:t>
      </w: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t>Using one authentication credential to access multiple accounts or applications is known as _____.</w:t>
      </w:r>
    </w:p>
    <w:p w:rsidR="00C35AC8" w:rsidRDefault="00C35AC8" w:rsidP="00C35AC8">
      <w:pPr>
        <w:pStyle w:val="eoc-list-num"/>
        <w:numPr>
          <w:ilvl w:val="0"/>
          <w:numId w:val="19"/>
        </w:numPr>
        <w:tabs>
          <w:tab w:val="left" w:pos="1440"/>
        </w:tabs>
        <w:rPr>
          <w:b/>
        </w:rPr>
      </w:pPr>
      <w:r>
        <w:rPr>
          <w:b/>
        </w:rPr>
        <w:t>single sign-on</w:t>
      </w:r>
    </w:p>
    <w:p w:rsidR="00C35AC8" w:rsidRDefault="00C35AC8" w:rsidP="00C35AC8">
      <w:pPr>
        <w:pStyle w:val="eoc-list-num"/>
        <w:numPr>
          <w:ilvl w:val="0"/>
          <w:numId w:val="19"/>
        </w:numPr>
        <w:tabs>
          <w:tab w:val="left" w:pos="1440"/>
        </w:tabs>
      </w:pPr>
      <w:proofErr w:type="spellStart"/>
      <w:r>
        <w:t>credentialization</w:t>
      </w:r>
      <w:proofErr w:type="spellEnd"/>
    </w:p>
    <w:p w:rsidR="00C35AC8" w:rsidRDefault="00C35AC8" w:rsidP="00C35AC8">
      <w:pPr>
        <w:pStyle w:val="eoc-list-num"/>
        <w:numPr>
          <w:ilvl w:val="0"/>
          <w:numId w:val="19"/>
        </w:numPr>
        <w:tabs>
          <w:tab w:val="left" w:pos="1440"/>
        </w:tabs>
      </w:pPr>
      <w:r>
        <w:t>identification authentication</w:t>
      </w:r>
    </w:p>
    <w:p w:rsidR="00C35AC8" w:rsidRDefault="00C35AC8" w:rsidP="00C35AC8">
      <w:pPr>
        <w:pStyle w:val="eoc-list-num"/>
        <w:numPr>
          <w:ilvl w:val="0"/>
          <w:numId w:val="19"/>
        </w:numPr>
        <w:tabs>
          <w:tab w:val="left" w:pos="1440"/>
        </w:tabs>
      </w:pPr>
      <w:r>
        <w:t>federal login</w:t>
      </w: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t>What is a disadvantage of biometric readers?</w:t>
      </w:r>
    </w:p>
    <w:p w:rsidR="00C35AC8" w:rsidRDefault="00C35AC8" w:rsidP="00C35AC8">
      <w:pPr>
        <w:pStyle w:val="eoc-list-num"/>
        <w:numPr>
          <w:ilvl w:val="0"/>
          <w:numId w:val="20"/>
        </w:numPr>
        <w:tabs>
          <w:tab w:val="left" w:pos="1440"/>
        </w:tabs>
      </w:pPr>
      <w:r>
        <w:t xml:space="preserve">Speed </w:t>
      </w:r>
    </w:p>
    <w:p w:rsidR="00C35AC8" w:rsidRDefault="00C35AC8" w:rsidP="00C35AC8">
      <w:pPr>
        <w:pStyle w:val="eoc-list-num"/>
        <w:numPr>
          <w:ilvl w:val="0"/>
          <w:numId w:val="20"/>
        </w:numPr>
        <w:tabs>
          <w:tab w:val="left" w:pos="1440"/>
        </w:tabs>
        <w:rPr>
          <w:b/>
        </w:rPr>
      </w:pPr>
      <w:r>
        <w:rPr>
          <w:b/>
        </w:rPr>
        <w:t>Cost</w:t>
      </w:r>
    </w:p>
    <w:p w:rsidR="00C35AC8" w:rsidRDefault="00C35AC8" w:rsidP="00C35AC8">
      <w:pPr>
        <w:pStyle w:val="eoc-list-num"/>
        <w:numPr>
          <w:ilvl w:val="0"/>
          <w:numId w:val="20"/>
        </w:numPr>
        <w:tabs>
          <w:tab w:val="left" w:pos="1440"/>
        </w:tabs>
      </w:pPr>
      <w:r>
        <w:t>Weight</w:t>
      </w:r>
    </w:p>
    <w:p w:rsidR="00C35AC8" w:rsidRDefault="00C35AC8" w:rsidP="00C35AC8">
      <w:pPr>
        <w:pStyle w:val="eoc-list-num"/>
        <w:numPr>
          <w:ilvl w:val="0"/>
          <w:numId w:val="20"/>
        </w:numPr>
        <w:tabs>
          <w:tab w:val="left" w:pos="1440"/>
        </w:tabs>
      </w:pPr>
      <w:r>
        <w:t>Standards</w:t>
      </w:r>
    </w:p>
    <w:p w:rsidR="00C35AC8" w:rsidRDefault="00C35AC8" w:rsidP="00C35AC8">
      <w:pPr>
        <w:pStyle w:val="eoc-list-num"/>
        <w:tabs>
          <w:tab w:val="left" w:pos="1440"/>
        </w:tabs>
        <w:ind w:left="1440"/>
      </w:pPr>
    </w:p>
    <w:p w:rsidR="00C35AC8" w:rsidRDefault="00C35AC8" w:rsidP="00C35AC8">
      <w:pPr>
        <w:pStyle w:val="eoc-list-num"/>
        <w:numPr>
          <w:ilvl w:val="0"/>
          <w:numId w:val="10"/>
        </w:numPr>
        <w:tabs>
          <w:tab w:val="left" w:pos="1440"/>
        </w:tabs>
      </w:pPr>
      <w:r>
        <w:t>Which type of password attack is a more targeted brute force attack that uses placeholders for characters in certain positions of the password?</w:t>
      </w:r>
    </w:p>
    <w:p w:rsidR="00C35AC8" w:rsidRDefault="00C35AC8" w:rsidP="00C35AC8">
      <w:pPr>
        <w:pStyle w:val="eoc-list-num"/>
        <w:numPr>
          <w:ilvl w:val="0"/>
          <w:numId w:val="8"/>
        </w:numPr>
        <w:tabs>
          <w:tab w:val="left" w:pos="1440"/>
        </w:tabs>
      </w:pPr>
      <w:r>
        <w:t>Rainbow attack</w:t>
      </w:r>
    </w:p>
    <w:p w:rsidR="00C35AC8" w:rsidRDefault="00C35AC8" w:rsidP="00C35AC8">
      <w:pPr>
        <w:pStyle w:val="eoc-list-num"/>
        <w:numPr>
          <w:ilvl w:val="0"/>
          <w:numId w:val="8"/>
        </w:numPr>
        <w:tabs>
          <w:tab w:val="left" w:pos="1440"/>
        </w:tabs>
        <w:rPr>
          <w:b/>
        </w:rPr>
      </w:pPr>
      <w:r>
        <w:rPr>
          <w:b/>
        </w:rPr>
        <w:t>Mask attack</w:t>
      </w:r>
    </w:p>
    <w:p w:rsidR="00C35AC8" w:rsidRDefault="00C35AC8" w:rsidP="00C35AC8">
      <w:pPr>
        <w:pStyle w:val="eoc-list-num"/>
        <w:numPr>
          <w:ilvl w:val="0"/>
          <w:numId w:val="8"/>
        </w:numPr>
        <w:tabs>
          <w:tab w:val="left" w:pos="1440"/>
        </w:tabs>
      </w:pPr>
      <w:r>
        <w:t>Rule attack</w:t>
      </w:r>
    </w:p>
    <w:p w:rsidR="00C35AC8" w:rsidRDefault="00C35AC8" w:rsidP="00C35AC8">
      <w:pPr>
        <w:pStyle w:val="eoc-list-num"/>
        <w:numPr>
          <w:ilvl w:val="0"/>
          <w:numId w:val="8"/>
        </w:numPr>
        <w:tabs>
          <w:tab w:val="left" w:pos="1440"/>
        </w:tabs>
      </w:pPr>
      <w:r>
        <w:t>Pass the hash attack</w:t>
      </w:r>
    </w:p>
    <w:p w:rsidR="00C35AC8" w:rsidRDefault="00C35AC8" w:rsidP="00C35AC8">
      <w:pPr>
        <w:pStyle w:val="eoc-list-num"/>
        <w:numPr>
          <w:ilvl w:val="0"/>
          <w:numId w:val="10"/>
        </w:numPr>
        <w:tabs>
          <w:tab w:val="left" w:pos="1440"/>
        </w:tabs>
      </w:pPr>
      <w:r>
        <w:lastRenderedPageBreak/>
        <w:t>Why should the account lockout threshold not be set too low?</w:t>
      </w:r>
    </w:p>
    <w:p w:rsidR="00C35AC8" w:rsidRDefault="00C35AC8" w:rsidP="00C35AC8">
      <w:pPr>
        <w:pStyle w:val="eoc-list-num"/>
        <w:numPr>
          <w:ilvl w:val="0"/>
          <w:numId w:val="9"/>
        </w:numPr>
        <w:tabs>
          <w:tab w:val="left" w:pos="1440"/>
        </w:tabs>
      </w:pPr>
      <w:r>
        <w:t>It could decrease calls to the help desk.</w:t>
      </w:r>
    </w:p>
    <w:p w:rsidR="00C35AC8" w:rsidRDefault="00C35AC8" w:rsidP="00C35AC8">
      <w:pPr>
        <w:pStyle w:val="eoc-list-num"/>
        <w:numPr>
          <w:ilvl w:val="0"/>
          <w:numId w:val="9"/>
        </w:numPr>
        <w:tabs>
          <w:tab w:val="left" w:pos="1440"/>
        </w:tabs>
      </w:pPr>
      <w:r>
        <w:t>The network administrator would have to reset the account manually.</w:t>
      </w:r>
    </w:p>
    <w:p w:rsidR="00C35AC8" w:rsidRDefault="00C35AC8" w:rsidP="00C35AC8">
      <w:pPr>
        <w:pStyle w:val="eoc-list-num"/>
        <w:numPr>
          <w:ilvl w:val="0"/>
          <w:numId w:val="9"/>
        </w:numPr>
        <w:tabs>
          <w:tab w:val="left" w:pos="1440"/>
        </w:tabs>
      </w:pPr>
      <w:r>
        <w:t>The user would not have to wait too long to have her password reset.</w:t>
      </w:r>
    </w:p>
    <w:p w:rsidR="00C35AC8" w:rsidRDefault="00C35AC8" w:rsidP="00C35AC8">
      <w:pPr>
        <w:pStyle w:val="eoc-list-num"/>
        <w:numPr>
          <w:ilvl w:val="0"/>
          <w:numId w:val="9"/>
        </w:numPr>
        <w:tabs>
          <w:tab w:val="left" w:pos="1440"/>
        </w:tabs>
      </w:pPr>
      <w:r>
        <w:rPr>
          <w:b/>
        </w:rPr>
        <w:t>It could result in denial of service (</w:t>
      </w:r>
      <w:proofErr w:type="spellStart"/>
      <w:r>
        <w:rPr>
          <w:b/>
        </w:rPr>
        <w:t>DoS</w:t>
      </w:r>
      <w:proofErr w:type="spellEnd"/>
      <w:r>
        <w:rPr>
          <w:b/>
        </w:rPr>
        <w:t>) attacks</w:t>
      </w:r>
      <w:r>
        <w:t>.</w:t>
      </w:r>
    </w:p>
    <w:p w:rsidR="00C35AC8" w:rsidRDefault="00C35AC8" w:rsidP="00C35AC8">
      <w:pPr>
        <w:pStyle w:val="eoc-list-num"/>
        <w:tabs>
          <w:tab w:val="left" w:pos="1440"/>
        </w:tabs>
        <w:ind w:left="1440"/>
      </w:pPr>
      <w:bookmarkStart w:id="1" w:name="_GoBack"/>
      <w:bookmarkEnd w:id="1"/>
    </w:p>
    <w:p w:rsidR="00C35AC8" w:rsidRDefault="00C35AC8" w:rsidP="00C35AC8">
      <w:pPr>
        <w:pStyle w:val="eoc-list-num"/>
        <w:numPr>
          <w:ilvl w:val="0"/>
          <w:numId w:val="10"/>
        </w:numPr>
        <w:tabs>
          <w:tab w:val="left" w:pos="1440"/>
        </w:tabs>
      </w:pPr>
      <w:r>
        <w:t xml:space="preserve">Which one-time password is event-driven? </w:t>
      </w:r>
    </w:p>
    <w:p w:rsidR="00C35AC8" w:rsidRDefault="00C35AC8" w:rsidP="00C35AC8">
      <w:pPr>
        <w:pStyle w:val="eoc-list-num"/>
        <w:numPr>
          <w:ilvl w:val="0"/>
          <w:numId w:val="21"/>
        </w:numPr>
        <w:tabs>
          <w:tab w:val="left" w:pos="1440"/>
        </w:tabs>
        <w:rPr>
          <w:b/>
        </w:rPr>
      </w:pPr>
      <w:r>
        <w:rPr>
          <w:b/>
          <w:szCs w:val="24"/>
        </w:rPr>
        <w:t>HOTP</w:t>
      </w:r>
    </w:p>
    <w:p w:rsidR="00C35AC8" w:rsidRDefault="00C35AC8" w:rsidP="00C35AC8">
      <w:pPr>
        <w:pStyle w:val="eoc-list-num"/>
        <w:numPr>
          <w:ilvl w:val="0"/>
          <w:numId w:val="21"/>
        </w:numPr>
        <w:tabs>
          <w:tab w:val="left" w:pos="1440"/>
        </w:tabs>
      </w:pPr>
      <w:r>
        <w:t xml:space="preserve">TOTP </w:t>
      </w:r>
    </w:p>
    <w:p w:rsidR="00C35AC8" w:rsidRDefault="00C35AC8" w:rsidP="00C35AC8">
      <w:pPr>
        <w:pStyle w:val="eoc-list-num"/>
        <w:numPr>
          <w:ilvl w:val="0"/>
          <w:numId w:val="21"/>
        </w:numPr>
        <w:tabs>
          <w:tab w:val="left" w:pos="1440"/>
        </w:tabs>
      </w:pPr>
      <w:r>
        <w:t xml:space="preserve">ROTP </w:t>
      </w:r>
    </w:p>
    <w:p w:rsidR="00C35AC8" w:rsidRPr="00053F21" w:rsidRDefault="00C35AC8" w:rsidP="00C35AC8">
      <w:pPr>
        <w:pStyle w:val="eoc-list-num"/>
        <w:numPr>
          <w:ilvl w:val="0"/>
          <w:numId w:val="21"/>
        </w:numPr>
        <w:tabs>
          <w:tab w:val="left" w:pos="1440"/>
        </w:tabs>
      </w:pPr>
      <w:r>
        <w:t>POTP</w:t>
      </w:r>
    </w:p>
    <w:p w:rsidR="009D1D76" w:rsidRDefault="009D1D76"/>
    <w:sectPr w:rsidR="009D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74F"/>
    <w:multiLevelType w:val="hybridMultilevel"/>
    <w:tmpl w:val="A370767E"/>
    <w:lvl w:ilvl="0" w:tplc="04090001">
      <w:start w:val="1"/>
      <w:numFmt w:val="upperLetter"/>
      <w:lvlText w:val="%1."/>
      <w:lvlJc w:val="left"/>
      <w:pPr>
        <w:ind w:left="1440" w:hanging="360"/>
      </w:pPr>
      <w:rPr>
        <w:rFonts w:cs="Times New Roman"/>
      </w:rPr>
    </w:lvl>
    <w:lvl w:ilvl="1" w:tplc="04090003">
      <w:start w:val="1"/>
      <w:numFmt w:val="lowerLetter"/>
      <w:lvlText w:val="%2."/>
      <w:lvlJc w:val="left"/>
      <w:pPr>
        <w:ind w:left="2160" w:hanging="360"/>
      </w:pPr>
      <w:rPr>
        <w:rFonts w:cs="Times New Roman"/>
      </w:rPr>
    </w:lvl>
    <w:lvl w:ilvl="2" w:tplc="04090005">
      <w:start w:val="1"/>
      <w:numFmt w:val="lowerRoman"/>
      <w:lvlText w:val="%3."/>
      <w:lvlJc w:val="right"/>
      <w:pPr>
        <w:ind w:left="2880" w:hanging="180"/>
      </w:pPr>
      <w:rPr>
        <w:rFonts w:cs="Times New Roman"/>
      </w:rPr>
    </w:lvl>
    <w:lvl w:ilvl="3" w:tplc="04090001">
      <w:start w:val="1"/>
      <w:numFmt w:val="decimal"/>
      <w:lvlText w:val="%4."/>
      <w:lvlJc w:val="left"/>
      <w:pPr>
        <w:ind w:left="3600" w:hanging="360"/>
      </w:pPr>
      <w:rPr>
        <w:rFonts w:cs="Times New Roman"/>
      </w:rPr>
    </w:lvl>
    <w:lvl w:ilvl="4" w:tplc="04090003">
      <w:start w:val="1"/>
      <w:numFmt w:val="lowerLetter"/>
      <w:lvlText w:val="%5."/>
      <w:lvlJc w:val="left"/>
      <w:pPr>
        <w:ind w:left="4320" w:hanging="360"/>
      </w:pPr>
      <w:rPr>
        <w:rFonts w:cs="Times New Roman"/>
      </w:rPr>
    </w:lvl>
    <w:lvl w:ilvl="5" w:tplc="04090005">
      <w:start w:val="1"/>
      <w:numFmt w:val="lowerRoman"/>
      <w:lvlText w:val="%6."/>
      <w:lvlJc w:val="right"/>
      <w:pPr>
        <w:ind w:left="5040" w:hanging="180"/>
      </w:pPr>
      <w:rPr>
        <w:rFonts w:cs="Times New Roman"/>
      </w:rPr>
    </w:lvl>
    <w:lvl w:ilvl="6" w:tplc="04090001">
      <w:start w:val="1"/>
      <w:numFmt w:val="decimal"/>
      <w:lvlText w:val="%7."/>
      <w:lvlJc w:val="left"/>
      <w:pPr>
        <w:ind w:left="5760" w:hanging="360"/>
      </w:pPr>
      <w:rPr>
        <w:rFonts w:cs="Times New Roman"/>
      </w:rPr>
    </w:lvl>
    <w:lvl w:ilvl="7" w:tplc="04090003">
      <w:start w:val="1"/>
      <w:numFmt w:val="lowerLetter"/>
      <w:lvlText w:val="%8."/>
      <w:lvlJc w:val="left"/>
      <w:pPr>
        <w:ind w:left="6480" w:hanging="360"/>
      </w:pPr>
      <w:rPr>
        <w:rFonts w:cs="Times New Roman"/>
      </w:rPr>
    </w:lvl>
    <w:lvl w:ilvl="8" w:tplc="04090005">
      <w:start w:val="1"/>
      <w:numFmt w:val="lowerRoman"/>
      <w:lvlText w:val="%9."/>
      <w:lvlJc w:val="right"/>
      <w:pPr>
        <w:ind w:left="7200" w:hanging="180"/>
      </w:pPr>
      <w:rPr>
        <w:rFonts w:cs="Times New Roman"/>
      </w:rPr>
    </w:lvl>
  </w:abstractNum>
  <w:abstractNum w:abstractNumId="1">
    <w:nsid w:val="0D7623F3"/>
    <w:multiLevelType w:val="hybridMultilevel"/>
    <w:tmpl w:val="D708F39C"/>
    <w:lvl w:ilvl="0" w:tplc="F8DA8586">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
    <w:nsid w:val="0FDC1B27"/>
    <w:multiLevelType w:val="hybridMultilevel"/>
    <w:tmpl w:val="74A2087C"/>
    <w:lvl w:ilvl="0" w:tplc="F876563C">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3">
    <w:nsid w:val="10DF6D6D"/>
    <w:multiLevelType w:val="hybridMultilevel"/>
    <w:tmpl w:val="624202FA"/>
    <w:lvl w:ilvl="0" w:tplc="04090001">
      <w:start w:val="1"/>
      <w:numFmt w:val="upperLetter"/>
      <w:lvlText w:val="%1."/>
      <w:lvlJc w:val="left"/>
      <w:pPr>
        <w:ind w:left="1440" w:hanging="360"/>
      </w:pPr>
      <w:rPr>
        <w:rFonts w:cs="Times New Roman"/>
      </w:rPr>
    </w:lvl>
    <w:lvl w:ilvl="1" w:tplc="04090003">
      <w:start w:val="1"/>
      <w:numFmt w:val="lowerLetter"/>
      <w:lvlText w:val="%2."/>
      <w:lvlJc w:val="left"/>
      <w:pPr>
        <w:ind w:left="2160" w:hanging="360"/>
      </w:pPr>
      <w:rPr>
        <w:rFonts w:cs="Times New Roman"/>
      </w:rPr>
    </w:lvl>
    <w:lvl w:ilvl="2" w:tplc="04090005">
      <w:start w:val="1"/>
      <w:numFmt w:val="lowerRoman"/>
      <w:lvlText w:val="%3."/>
      <w:lvlJc w:val="right"/>
      <w:pPr>
        <w:ind w:left="2880" w:hanging="180"/>
      </w:pPr>
      <w:rPr>
        <w:rFonts w:cs="Times New Roman"/>
      </w:rPr>
    </w:lvl>
    <w:lvl w:ilvl="3" w:tplc="04090001">
      <w:start w:val="1"/>
      <w:numFmt w:val="decimal"/>
      <w:lvlText w:val="%4."/>
      <w:lvlJc w:val="left"/>
      <w:pPr>
        <w:ind w:left="3600" w:hanging="360"/>
      </w:pPr>
      <w:rPr>
        <w:rFonts w:cs="Times New Roman"/>
      </w:rPr>
    </w:lvl>
    <w:lvl w:ilvl="4" w:tplc="04090003">
      <w:start w:val="1"/>
      <w:numFmt w:val="lowerLetter"/>
      <w:lvlText w:val="%5."/>
      <w:lvlJc w:val="left"/>
      <w:pPr>
        <w:ind w:left="4320" w:hanging="360"/>
      </w:pPr>
      <w:rPr>
        <w:rFonts w:cs="Times New Roman"/>
      </w:rPr>
    </w:lvl>
    <w:lvl w:ilvl="5" w:tplc="04090005">
      <w:start w:val="1"/>
      <w:numFmt w:val="lowerRoman"/>
      <w:lvlText w:val="%6."/>
      <w:lvlJc w:val="right"/>
      <w:pPr>
        <w:ind w:left="5040" w:hanging="180"/>
      </w:pPr>
      <w:rPr>
        <w:rFonts w:cs="Times New Roman"/>
      </w:rPr>
    </w:lvl>
    <w:lvl w:ilvl="6" w:tplc="04090001">
      <w:start w:val="1"/>
      <w:numFmt w:val="decimal"/>
      <w:lvlText w:val="%7."/>
      <w:lvlJc w:val="left"/>
      <w:pPr>
        <w:ind w:left="5760" w:hanging="360"/>
      </w:pPr>
      <w:rPr>
        <w:rFonts w:cs="Times New Roman"/>
      </w:rPr>
    </w:lvl>
    <w:lvl w:ilvl="7" w:tplc="04090003">
      <w:start w:val="1"/>
      <w:numFmt w:val="lowerLetter"/>
      <w:lvlText w:val="%8."/>
      <w:lvlJc w:val="left"/>
      <w:pPr>
        <w:ind w:left="6480" w:hanging="360"/>
      </w:pPr>
      <w:rPr>
        <w:rFonts w:cs="Times New Roman"/>
      </w:rPr>
    </w:lvl>
    <w:lvl w:ilvl="8" w:tplc="04090005">
      <w:start w:val="1"/>
      <w:numFmt w:val="lowerRoman"/>
      <w:lvlText w:val="%9."/>
      <w:lvlJc w:val="right"/>
      <w:pPr>
        <w:ind w:left="7200" w:hanging="180"/>
      </w:pPr>
      <w:rPr>
        <w:rFonts w:cs="Times New Roman"/>
      </w:rPr>
    </w:lvl>
  </w:abstractNum>
  <w:abstractNum w:abstractNumId="4">
    <w:nsid w:val="14F8307A"/>
    <w:multiLevelType w:val="hybridMultilevel"/>
    <w:tmpl w:val="C4E8ABFE"/>
    <w:lvl w:ilvl="0" w:tplc="CD9C8322">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B6037"/>
    <w:multiLevelType w:val="hybridMultilevel"/>
    <w:tmpl w:val="259AF484"/>
    <w:lvl w:ilvl="0" w:tplc="17825CCE">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6">
    <w:nsid w:val="247F4EC1"/>
    <w:multiLevelType w:val="hybridMultilevel"/>
    <w:tmpl w:val="BA329104"/>
    <w:lvl w:ilvl="0" w:tplc="0E4A8B6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45FDF"/>
    <w:multiLevelType w:val="hybridMultilevel"/>
    <w:tmpl w:val="82F09C74"/>
    <w:lvl w:ilvl="0" w:tplc="40240C1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7A790D"/>
    <w:multiLevelType w:val="hybridMultilevel"/>
    <w:tmpl w:val="CC9277EE"/>
    <w:lvl w:ilvl="0" w:tplc="8DA0B366">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9">
    <w:nsid w:val="2AC6386A"/>
    <w:multiLevelType w:val="hybridMultilevel"/>
    <w:tmpl w:val="23F278A8"/>
    <w:lvl w:ilvl="0" w:tplc="CE32FBA8">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0">
    <w:nsid w:val="2CA03891"/>
    <w:multiLevelType w:val="hybridMultilevel"/>
    <w:tmpl w:val="A7D07C88"/>
    <w:lvl w:ilvl="0" w:tplc="BD68F13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FC716D"/>
    <w:multiLevelType w:val="hybridMultilevel"/>
    <w:tmpl w:val="612A1E3E"/>
    <w:lvl w:ilvl="0" w:tplc="2FFC4F3E">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C362AB"/>
    <w:multiLevelType w:val="hybridMultilevel"/>
    <w:tmpl w:val="2EE2E70C"/>
    <w:lvl w:ilvl="0" w:tplc="4FA4B87A">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3">
    <w:nsid w:val="4C6B5791"/>
    <w:multiLevelType w:val="hybridMultilevel"/>
    <w:tmpl w:val="CC9277EE"/>
    <w:lvl w:ilvl="0" w:tplc="8DA0B366">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4">
    <w:nsid w:val="4D976AE3"/>
    <w:multiLevelType w:val="hybridMultilevel"/>
    <w:tmpl w:val="8A50A058"/>
    <w:lvl w:ilvl="0" w:tplc="2E06F7F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C720A0"/>
    <w:multiLevelType w:val="hybridMultilevel"/>
    <w:tmpl w:val="BD46D37E"/>
    <w:lvl w:ilvl="0" w:tplc="A63CD3A4">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8E1A17"/>
    <w:multiLevelType w:val="hybridMultilevel"/>
    <w:tmpl w:val="2042F8A4"/>
    <w:lvl w:ilvl="0" w:tplc="03120C4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981005"/>
    <w:multiLevelType w:val="hybridMultilevel"/>
    <w:tmpl w:val="6136E5C4"/>
    <w:lvl w:ilvl="0" w:tplc="3E84B218">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9D51F1"/>
    <w:multiLevelType w:val="hybridMultilevel"/>
    <w:tmpl w:val="820ED7CA"/>
    <w:lvl w:ilvl="0" w:tplc="7976339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D714B"/>
    <w:multiLevelType w:val="hybridMultilevel"/>
    <w:tmpl w:val="21C4CBE0"/>
    <w:lvl w:ilvl="0" w:tplc="926A7F4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17D27"/>
    <w:multiLevelType w:val="hybridMultilevel"/>
    <w:tmpl w:val="4258AA6C"/>
    <w:lvl w:ilvl="0" w:tplc="167CE54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7"/>
  </w:num>
  <w:num w:numId="12">
    <w:abstractNumId w:val="11"/>
  </w:num>
  <w:num w:numId="13">
    <w:abstractNumId w:val="6"/>
  </w:num>
  <w:num w:numId="14">
    <w:abstractNumId w:val="20"/>
  </w:num>
  <w:num w:numId="15">
    <w:abstractNumId w:val="18"/>
  </w:num>
  <w:num w:numId="16">
    <w:abstractNumId w:val="16"/>
  </w:num>
  <w:num w:numId="17">
    <w:abstractNumId w:val="15"/>
  </w:num>
  <w:num w:numId="18">
    <w:abstractNumId w:val="7"/>
  </w:num>
  <w:num w:numId="19">
    <w:abstractNumId w:val="4"/>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AC8"/>
    <w:rsid w:val="009D1D76"/>
    <w:rsid w:val="00C3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list-num">
    <w:name w:val="eoc-list-num"/>
    <w:basedOn w:val="Normal"/>
    <w:link w:val="eoc-list-numChar"/>
    <w:rsid w:val="00C35AC8"/>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C35AC8"/>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eoc-list-numChar">
    <w:name w:val="eoc-list-num Char"/>
    <w:basedOn w:val="DefaultParagraphFont"/>
    <w:link w:val="eoc-list-num"/>
    <w:locked/>
    <w:rsid w:val="00C35AC8"/>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list-num">
    <w:name w:val="eoc-list-num"/>
    <w:basedOn w:val="Normal"/>
    <w:link w:val="eoc-list-numChar"/>
    <w:rsid w:val="00C35AC8"/>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C35AC8"/>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eoc-list-numChar">
    <w:name w:val="eoc-list-num Char"/>
    <w:basedOn w:val="DefaultParagraphFont"/>
    <w:link w:val="eoc-list-num"/>
    <w:locked/>
    <w:rsid w:val="00C35AC8"/>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1</cp:revision>
  <dcterms:created xsi:type="dcterms:W3CDTF">2018-09-06T19:20:00Z</dcterms:created>
  <dcterms:modified xsi:type="dcterms:W3CDTF">2018-09-06T19:21:00Z</dcterms:modified>
</cp:coreProperties>
</file>