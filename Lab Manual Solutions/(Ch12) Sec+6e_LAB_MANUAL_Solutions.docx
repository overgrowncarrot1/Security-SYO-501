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7B7B8" w14:textId="76FF8BAE" w:rsidR="00A97B5C" w:rsidRPr="00F878D0" w:rsidRDefault="00861099" w:rsidP="00F878D0">
      <w:pPr>
        <w:pStyle w:val="COOT"/>
        <w:spacing w:before="0" w:after="0" w:line="480" w:lineRule="auto"/>
        <w:ind w:left="0"/>
        <w:jc w:val="center"/>
        <w:rPr>
          <w:rFonts w:ascii="Times" w:hAnsi="Times" w:cs="Times"/>
          <w:b w:val="0"/>
          <w:color w:val="auto"/>
          <w:sz w:val="24"/>
          <w:szCs w:val="24"/>
        </w:rPr>
      </w:pPr>
      <w:ins w:id="0" w:author="Copy Editor" w:date="2017-07-20T11:31:00Z">
        <w:r>
          <w:rPr>
            <w:rFonts w:ascii="Times" w:hAnsi="Times" w:cs="Times"/>
            <w:color w:val="auto"/>
            <w:sz w:val="24"/>
            <w:szCs w:val="24"/>
          </w:rPr>
          <w:t>&lt;CHN&gt;</w:t>
        </w:r>
      </w:ins>
      <w:r w:rsidR="00A8116E">
        <w:rPr>
          <w:rFonts w:ascii="Times" w:hAnsi="Times" w:cs="Times"/>
          <w:color w:val="auto"/>
          <w:sz w:val="24"/>
          <w:szCs w:val="24"/>
        </w:rPr>
        <w:t>CHAPTER TWELVE</w:t>
      </w:r>
    </w:p>
    <w:p w14:paraId="299FD28E" w14:textId="449E8274" w:rsidR="00A97B5C" w:rsidRPr="00F878D0" w:rsidRDefault="00861099" w:rsidP="00F878D0">
      <w:pPr>
        <w:pStyle w:val="COOT"/>
        <w:spacing w:before="0" w:after="0" w:line="480" w:lineRule="auto"/>
        <w:ind w:left="0"/>
        <w:jc w:val="center"/>
        <w:rPr>
          <w:rFonts w:ascii="Times" w:hAnsi="Times" w:cs="Times"/>
          <w:b w:val="0"/>
          <w:color w:val="auto"/>
          <w:sz w:val="24"/>
          <w:szCs w:val="24"/>
        </w:rPr>
      </w:pPr>
      <w:ins w:id="1" w:author="Copy Editor" w:date="2017-07-20T11:31:00Z">
        <w:r>
          <w:rPr>
            <w:rFonts w:ascii="Times" w:hAnsi="Times" w:cs="Times"/>
            <w:color w:val="auto"/>
            <w:sz w:val="24"/>
            <w:szCs w:val="24"/>
          </w:rPr>
          <w:t>&lt;CHT&gt;</w:t>
        </w:r>
      </w:ins>
      <w:r w:rsidR="00D46ACA" w:rsidRPr="00F878D0">
        <w:rPr>
          <w:rFonts w:ascii="Times" w:hAnsi="Times" w:cs="Times"/>
          <w:color w:val="auto"/>
          <w:sz w:val="24"/>
          <w:szCs w:val="24"/>
        </w:rPr>
        <w:t xml:space="preserve">ACCESS </w:t>
      </w:r>
      <w:r w:rsidR="008E065F">
        <w:rPr>
          <w:rFonts w:ascii="Times" w:hAnsi="Times" w:cs="Times"/>
          <w:color w:val="auto"/>
          <w:sz w:val="24"/>
          <w:szCs w:val="24"/>
        </w:rPr>
        <w:t>MANAGEMENT</w:t>
      </w:r>
    </w:p>
    <w:p w14:paraId="735D5AB7" w14:textId="0FFF79E1" w:rsidR="00A97B5C" w:rsidRPr="00F878D0" w:rsidRDefault="00861099" w:rsidP="00F878D0">
      <w:pPr>
        <w:pStyle w:val="COOT"/>
        <w:spacing w:before="0" w:after="0" w:line="480" w:lineRule="auto"/>
        <w:ind w:left="360"/>
        <w:rPr>
          <w:rFonts w:ascii="Times" w:hAnsi="Times" w:cs="Times"/>
          <w:b w:val="0"/>
          <w:color w:val="auto"/>
          <w:sz w:val="24"/>
          <w:szCs w:val="24"/>
        </w:rPr>
      </w:pPr>
      <w:ins w:id="2" w:author="Copy Editor" w:date="2017-07-20T11:31:00Z">
        <w:r>
          <w:rPr>
            <w:rFonts w:ascii="Times" w:hAnsi="Times" w:cs="Times"/>
            <w:color w:val="auto"/>
            <w:sz w:val="24"/>
            <w:szCs w:val="24"/>
          </w:rPr>
          <w:t>&lt;COOT&gt;</w:t>
        </w:r>
      </w:ins>
      <w:r w:rsidR="00A97B5C" w:rsidRPr="00F878D0">
        <w:rPr>
          <w:rFonts w:ascii="Times" w:hAnsi="Times" w:cs="Times"/>
          <w:color w:val="auto"/>
          <w:sz w:val="24"/>
          <w:szCs w:val="24"/>
        </w:rPr>
        <w:t>Labs included in this chapter</w:t>
      </w:r>
    </w:p>
    <w:p w14:paraId="5F6E031C" w14:textId="56F36921" w:rsidR="00A97B5C" w:rsidRPr="00F878D0" w:rsidRDefault="00861099" w:rsidP="00F878D0">
      <w:pPr>
        <w:pStyle w:val="COOH1"/>
        <w:numPr>
          <w:ilvl w:val="0"/>
          <w:numId w:val="1"/>
        </w:numPr>
        <w:tabs>
          <w:tab w:val="clear" w:pos="240"/>
        </w:tabs>
        <w:spacing w:before="0" w:line="480" w:lineRule="auto"/>
        <w:rPr>
          <w:rFonts w:ascii="Times" w:hAnsi="Times" w:cs="Times"/>
          <w:color w:val="auto"/>
          <w:sz w:val="24"/>
          <w:szCs w:val="24"/>
        </w:rPr>
      </w:pPr>
      <w:ins w:id="3" w:author="Copy Editor" w:date="2017-07-20T11:31:00Z">
        <w:r>
          <w:rPr>
            <w:rFonts w:ascii="Times" w:hAnsi="Times" w:cs="Times"/>
            <w:color w:val="auto"/>
            <w:sz w:val="24"/>
            <w:szCs w:val="24"/>
          </w:rPr>
          <w:t>&lt;COOH1&gt;</w:t>
        </w:r>
      </w:ins>
      <w:r w:rsidR="00A97B5C" w:rsidRPr="00F878D0">
        <w:rPr>
          <w:rFonts w:ascii="Times" w:hAnsi="Times" w:cs="Times"/>
          <w:color w:val="auto"/>
          <w:sz w:val="24"/>
          <w:szCs w:val="24"/>
        </w:rPr>
        <w:t xml:space="preserve">Lab </w:t>
      </w:r>
      <w:r w:rsidR="00A8116E">
        <w:rPr>
          <w:rFonts w:ascii="Times" w:hAnsi="Times" w:cs="Times"/>
          <w:color w:val="auto"/>
          <w:sz w:val="24"/>
          <w:szCs w:val="24"/>
        </w:rPr>
        <w:t>12.</w:t>
      </w:r>
      <w:r w:rsidR="00A97B5C" w:rsidRPr="00F878D0">
        <w:rPr>
          <w:rFonts w:ascii="Times" w:hAnsi="Times" w:cs="Times"/>
          <w:color w:val="auto"/>
          <w:sz w:val="24"/>
          <w:szCs w:val="24"/>
        </w:rPr>
        <w:t>1 Setting NTFS Permissions</w:t>
      </w:r>
    </w:p>
    <w:p w14:paraId="1A7A20EA" w14:textId="77777777" w:rsidR="00A97B5C" w:rsidRPr="00F878D0" w:rsidRDefault="00A97B5C" w:rsidP="00F878D0">
      <w:pPr>
        <w:pStyle w:val="COOH1"/>
        <w:numPr>
          <w:ilvl w:val="0"/>
          <w:numId w:val="1"/>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 xml:space="preserve">Lab </w:t>
      </w:r>
      <w:r w:rsidR="00A8116E">
        <w:rPr>
          <w:rFonts w:ascii="Times" w:hAnsi="Times" w:cs="Times"/>
          <w:color w:val="auto"/>
          <w:sz w:val="24"/>
          <w:szCs w:val="24"/>
        </w:rPr>
        <w:t>12.</w:t>
      </w:r>
      <w:r w:rsidRPr="00F878D0">
        <w:rPr>
          <w:rFonts w:ascii="Times" w:hAnsi="Times" w:cs="Times"/>
          <w:color w:val="auto"/>
          <w:sz w:val="24"/>
          <w:szCs w:val="24"/>
        </w:rPr>
        <w:t>2 Using NTFS Permissions</w:t>
      </w:r>
    </w:p>
    <w:p w14:paraId="5A4D7F62" w14:textId="77777777" w:rsidR="00A97B5C" w:rsidRPr="00F878D0" w:rsidRDefault="00A97B5C" w:rsidP="00F878D0">
      <w:pPr>
        <w:pStyle w:val="COOH1"/>
        <w:numPr>
          <w:ilvl w:val="0"/>
          <w:numId w:val="1"/>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 xml:space="preserve">Lab </w:t>
      </w:r>
      <w:r w:rsidR="00A8116E">
        <w:rPr>
          <w:rFonts w:ascii="Times" w:hAnsi="Times" w:cs="Times"/>
          <w:color w:val="auto"/>
          <w:sz w:val="24"/>
          <w:szCs w:val="24"/>
        </w:rPr>
        <w:t>12.</w:t>
      </w:r>
      <w:r w:rsidRPr="00F878D0">
        <w:rPr>
          <w:rFonts w:ascii="Times" w:hAnsi="Times" w:cs="Times"/>
          <w:color w:val="auto"/>
          <w:sz w:val="24"/>
          <w:szCs w:val="24"/>
        </w:rPr>
        <w:t>3 Setting and Testing Share Permissions</w:t>
      </w:r>
    </w:p>
    <w:p w14:paraId="6A1CAC4A" w14:textId="77777777" w:rsidR="00A97B5C" w:rsidRPr="00F878D0" w:rsidRDefault="00A97B5C" w:rsidP="00F878D0">
      <w:pPr>
        <w:pStyle w:val="COOH1"/>
        <w:numPr>
          <w:ilvl w:val="0"/>
          <w:numId w:val="1"/>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 xml:space="preserve">Lab </w:t>
      </w:r>
      <w:r w:rsidR="00A8116E">
        <w:rPr>
          <w:rFonts w:ascii="Times" w:hAnsi="Times" w:cs="Times"/>
          <w:color w:val="auto"/>
          <w:sz w:val="24"/>
          <w:szCs w:val="24"/>
        </w:rPr>
        <w:t>12.</w:t>
      </w:r>
      <w:r w:rsidRPr="00F878D0">
        <w:rPr>
          <w:rFonts w:ascii="Times" w:hAnsi="Times" w:cs="Times"/>
          <w:color w:val="auto"/>
          <w:sz w:val="24"/>
          <w:szCs w:val="24"/>
        </w:rPr>
        <w:t>4 Auditing Permissions</w:t>
      </w:r>
    </w:p>
    <w:p w14:paraId="690A7CFB" w14:textId="53150043" w:rsidR="00A97B5C" w:rsidRPr="00F878D0" w:rsidRDefault="00861099" w:rsidP="00F878D0">
      <w:pPr>
        <w:pStyle w:val="COOT"/>
        <w:spacing w:before="0" w:after="0" w:line="480" w:lineRule="auto"/>
        <w:ind w:left="360"/>
        <w:rPr>
          <w:rFonts w:ascii="Times" w:hAnsi="Times" w:cs="Times"/>
          <w:b w:val="0"/>
          <w:color w:val="auto"/>
          <w:sz w:val="24"/>
          <w:szCs w:val="24"/>
        </w:rPr>
      </w:pPr>
      <w:ins w:id="4" w:author="Copy Editor" w:date="2017-07-20T11:32:00Z">
        <w:r>
          <w:rPr>
            <w:rFonts w:ascii="Times" w:hAnsi="Times" w:cs="Times"/>
            <w:color w:val="auto"/>
            <w:sz w:val="24"/>
            <w:szCs w:val="24"/>
          </w:rPr>
          <w:t>&lt;COOBT&gt;</w:t>
        </w:r>
      </w:ins>
      <w:r w:rsidR="00A97B5C" w:rsidRPr="00F878D0">
        <w:rPr>
          <w:rFonts w:ascii="Times" w:hAnsi="Times" w:cs="Times"/>
          <w:color w:val="auto"/>
          <w:sz w:val="24"/>
          <w:szCs w:val="24"/>
        </w:rPr>
        <w:t>CompTIA Security</w:t>
      </w:r>
      <w:r w:rsidR="003531C2" w:rsidRPr="00F878D0">
        <w:rPr>
          <w:rStyle w:val="Math"/>
          <w:rFonts w:ascii="Times" w:hAnsi="Times" w:cs="Times"/>
          <w:b w:val="0"/>
          <w:bCs w:val="0"/>
          <w:color w:val="auto"/>
          <w:sz w:val="24"/>
          <w:szCs w:val="24"/>
        </w:rPr>
        <w:t>+</w:t>
      </w:r>
      <w:r w:rsidR="00A97B5C" w:rsidRPr="00F878D0">
        <w:rPr>
          <w:rFonts w:ascii="Times" w:hAnsi="Times" w:cs="Times"/>
          <w:color w:val="auto"/>
          <w:sz w:val="24"/>
          <w:szCs w:val="24"/>
        </w:rPr>
        <w:t xml:space="preserve"> Exam Objectives</w:t>
      </w:r>
    </w:p>
    <w:p w14:paraId="52698AD0" w14:textId="67B7EC0B" w:rsidR="00D46ACA" w:rsidRPr="00F878D0" w:rsidRDefault="00861099" w:rsidP="00F878D0">
      <w:pPr>
        <w:pStyle w:val="COOBL"/>
        <w:tabs>
          <w:tab w:val="clear" w:pos="6500"/>
          <w:tab w:val="left" w:pos="5580"/>
        </w:tabs>
        <w:spacing w:before="0" w:after="0" w:line="480" w:lineRule="auto"/>
        <w:ind w:left="0" w:firstLine="360"/>
        <w:rPr>
          <w:rFonts w:ascii="Times" w:hAnsi="Times" w:cs="Times"/>
          <w:b w:val="0"/>
          <w:color w:val="auto"/>
          <w:sz w:val="24"/>
          <w:szCs w:val="24"/>
        </w:rPr>
      </w:pPr>
      <w:ins w:id="5" w:author="Copy Editor" w:date="2017-07-20T11:32:00Z">
        <w:r>
          <w:rPr>
            <w:rFonts w:ascii="Times" w:hAnsi="Times" w:cs="Times"/>
            <w:color w:val="auto"/>
            <w:sz w:val="24"/>
            <w:szCs w:val="24"/>
          </w:rPr>
          <w:t>&lt;COOBL&gt;</w:t>
        </w:r>
      </w:ins>
      <w:del w:id="6" w:author="Copy Editor" w:date="2017-07-20T10:51:00Z">
        <w:r w:rsidR="00D46ACA" w:rsidRPr="00F878D0" w:rsidDel="00665AC3">
          <w:rPr>
            <w:rFonts w:ascii="Times" w:hAnsi="Times" w:cs="Times"/>
            <w:color w:val="auto"/>
            <w:sz w:val="24"/>
            <w:szCs w:val="24"/>
          </w:rPr>
          <w:delText>Objective</w:delText>
        </w:r>
      </w:del>
      <w:ins w:id="7" w:author="Copy Editor" w:date="2017-07-20T10:51:00Z">
        <w:r w:rsidR="00665AC3">
          <w:rPr>
            <w:rFonts w:ascii="Times" w:hAnsi="Times" w:cs="Times"/>
            <w:color w:val="auto"/>
            <w:sz w:val="24"/>
            <w:szCs w:val="24"/>
          </w:rPr>
          <w:t>Domain</w:t>
        </w:r>
      </w:ins>
      <w:r w:rsidR="00D46ACA" w:rsidRPr="00F878D0">
        <w:rPr>
          <w:rFonts w:ascii="Times" w:hAnsi="Times" w:cs="Times"/>
          <w:color w:val="auto"/>
          <w:sz w:val="24"/>
          <w:szCs w:val="24"/>
        </w:rPr>
        <w:tab/>
        <w:t>Lab</w:t>
      </w:r>
    </w:p>
    <w:p w14:paraId="35FF4167" w14:textId="15E75CCE" w:rsidR="00D46ACA" w:rsidRPr="00F878D0" w:rsidRDefault="00861099" w:rsidP="00F878D0">
      <w:pPr>
        <w:pStyle w:val="COOB"/>
        <w:tabs>
          <w:tab w:val="clear" w:pos="6500"/>
          <w:tab w:val="left" w:pos="5580"/>
        </w:tabs>
        <w:spacing w:after="0" w:line="480" w:lineRule="auto"/>
        <w:ind w:left="360"/>
        <w:rPr>
          <w:rFonts w:ascii="Times" w:hAnsi="Times" w:cs="Times"/>
          <w:color w:val="auto"/>
          <w:sz w:val="24"/>
          <w:szCs w:val="24"/>
        </w:rPr>
      </w:pPr>
      <w:ins w:id="8" w:author="Copy Editor" w:date="2017-07-20T11:32:00Z">
        <w:r>
          <w:rPr>
            <w:rFonts w:ascii="Times" w:hAnsi="Times" w:cs="Times"/>
            <w:color w:val="auto"/>
            <w:sz w:val="24"/>
            <w:szCs w:val="24"/>
          </w:rPr>
          <w:t>&lt;COOB&gt;</w:t>
        </w:r>
      </w:ins>
      <w:r w:rsidR="00DE6473">
        <w:rPr>
          <w:rFonts w:ascii="Times" w:hAnsi="Times" w:cs="Times"/>
          <w:color w:val="auto"/>
          <w:sz w:val="24"/>
          <w:szCs w:val="24"/>
        </w:rPr>
        <w:t>Technologies and Tools</w:t>
      </w:r>
      <w:r w:rsidR="00D46ACA" w:rsidRPr="00F878D0">
        <w:rPr>
          <w:rFonts w:ascii="Times" w:hAnsi="Times" w:cs="Times"/>
          <w:color w:val="auto"/>
          <w:sz w:val="24"/>
          <w:szCs w:val="24"/>
        </w:rPr>
        <w:tab/>
      </w:r>
      <w:r w:rsidR="00A8116E">
        <w:rPr>
          <w:rFonts w:ascii="Times" w:hAnsi="Times" w:cs="Times"/>
          <w:color w:val="auto"/>
          <w:sz w:val="24"/>
          <w:szCs w:val="24"/>
        </w:rPr>
        <w:t>12.</w:t>
      </w:r>
      <w:r w:rsidR="00D46ACA" w:rsidRPr="00F878D0">
        <w:rPr>
          <w:rFonts w:ascii="Times" w:hAnsi="Times" w:cs="Times"/>
          <w:color w:val="auto"/>
          <w:sz w:val="24"/>
          <w:szCs w:val="24"/>
        </w:rPr>
        <w:t xml:space="preserve">1, </w:t>
      </w:r>
      <w:r w:rsidR="00A8116E">
        <w:rPr>
          <w:rFonts w:ascii="Times" w:hAnsi="Times" w:cs="Times"/>
          <w:color w:val="auto"/>
          <w:sz w:val="24"/>
          <w:szCs w:val="24"/>
        </w:rPr>
        <w:t>12.</w:t>
      </w:r>
      <w:r w:rsidR="00D46ACA" w:rsidRPr="00F878D0">
        <w:rPr>
          <w:rFonts w:ascii="Times" w:hAnsi="Times" w:cs="Times"/>
          <w:color w:val="auto"/>
          <w:sz w:val="24"/>
          <w:szCs w:val="24"/>
        </w:rPr>
        <w:t xml:space="preserve">2, </w:t>
      </w:r>
      <w:r w:rsidR="00A8116E">
        <w:rPr>
          <w:rFonts w:ascii="Times" w:hAnsi="Times" w:cs="Times"/>
          <w:color w:val="auto"/>
          <w:sz w:val="24"/>
          <w:szCs w:val="24"/>
        </w:rPr>
        <w:t>12.</w:t>
      </w:r>
      <w:r w:rsidR="00D46ACA" w:rsidRPr="00F878D0">
        <w:rPr>
          <w:rFonts w:ascii="Times" w:hAnsi="Times" w:cs="Times"/>
          <w:color w:val="auto"/>
          <w:sz w:val="24"/>
          <w:szCs w:val="24"/>
        </w:rPr>
        <w:t xml:space="preserve">3, </w:t>
      </w:r>
      <w:r w:rsidR="00A8116E">
        <w:rPr>
          <w:rFonts w:ascii="Times" w:hAnsi="Times" w:cs="Times"/>
          <w:color w:val="auto"/>
          <w:sz w:val="24"/>
          <w:szCs w:val="24"/>
        </w:rPr>
        <w:t>12.</w:t>
      </w:r>
      <w:r w:rsidR="00D46ACA" w:rsidRPr="00F878D0">
        <w:rPr>
          <w:rFonts w:ascii="Times" w:hAnsi="Times" w:cs="Times"/>
          <w:color w:val="auto"/>
          <w:sz w:val="24"/>
          <w:szCs w:val="24"/>
        </w:rPr>
        <w:t>4</w:t>
      </w:r>
    </w:p>
    <w:p w14:paraId="1C7CDF37" w14:textId="64F75563" w:rsidR="00E27F2A" w:rsidRPr="00F878D0" w:rsidRDefault="00D46ACA" w:rsidP="00F878D0">
      <w:pPr>
        <w:pStyle w:val="COOB"/>
        <w:pBdr>
          <w:bottom w:val="single" w:sz="8" w:space="1" w:color="auto"/>
        </w:pBdr>
        <w:tabs>
          <w:tab w:val="clear" w:pos="6500"/>
          <w:tab w:val="left" w:pos="5580"/>
        </w:tabs>
        <w:spacing w:after="0" w:line="480" w:lineRule="auto"/>
        <w:ind w:left="0" w:firstLine="360"/>
        <w:rPr>
          <w:rFonts w:ascii="Times" w:hAnsi="Times" w:cs="Times"/>
          <w:color w:val="auto"/>
          <w:sz w:val="24"/>
          <w:szCs w:val="24"/>
        </w:rPr>
      </w:pPr>
      <w:r w:rsidRPr="00F878D0">
        <w:rPr>
          <w:rFonts w:ascii="Times" w:hAnsi="Times" w:cs="Times"/>
          <w:color w:val="auto"/>
          <w:sz w:val="24"/>
          <w:szCs w:val="24"/>
        </w:rPr>
        <w:t>Identity</w:t>
      </w:r>
      <w:r w:rsidR="00DE6473">
        <w:rPr>
          <w:rFonts w:ascii="Times" w:hAnsi="Times" w:cs="Times"/>
          <w:color w:val="auto"/>
          <w:sz w:val="24"/>
          <w:szCs w:val="24"/>
        </w:rPr>
        <w:t xml:space="preserve"> and Access</w:t>
      </w:r>
      <w:r w:rsidRPr="00F878D0">
        <w:rPr>
          <w:rFonts w:ascii="Times" w:hAnsi="Times" w:cs="Times"/>
          <w:color w:val="auto"/>
          <w:sz w:val="24"/>
          <w:szCs w:val="24"/>
        </w:rPr>
        <w:t xml:space="preserve"> Management</w:t>
      </w:r>
      <w:r w:rsidRPr="00F878D0">
        <w:rPr>
          <w:rFonts w:ascii="Times" w:hAnsi="Times" w:cs="Times"/>
          <w:color w:val="auto"/>
          <w:sz w:val="24"/>
          <w:szCs w:val="24"/>
        </w:rPr>
        <w:tab/>
      </w:r>
      <w:r w:rsidR="00A8116E">
        <w:rPr>
          <w:rFonts w:ascii="Times" w:hAnsi="Times" w:cs="Times"/>
          <w:color w:val="auto"/>
          <w:sz w:val="24"/>
          <w:szCs w:val="24"/>
        </w:rPr>
        <w:t>12.</w:t>
      </w:r>
      <w:r w:rsidRPr="00F878D0">
        <w:rPr>
          <w:rFonts w:ascii="Times" w:hAnsi="Times" w:cs="Times"/>
          <w:color w:val="auto"/>
          <w:sz w:val="24"/>
          <w:szCs w:val="24"/>
        </w:rPr>
        <w:t xml:space="preserve">1, </w:t>
      </w:r>
      <w:r w:rsidR="00A8116E">
        <w:rPr>
          <w:rFonts w:ascii="Times" w:hAnsi="Times" w:cs="Times"/>
          <w:color w:val="auto"/>
          <w:sz w:val="24"/>
          <w:szCs w:val="24"/>
        </w:rPr>
        <w:t>12.</w:t>
      </w:r>
      <w:r w:rsidRPr="00F878D0">
        <w:rPr>
          <w:rFonts w:ascii="Times" w:hAnsi="Times" w:cs="Times"/>
          <w:color w:val="auto"/>
          <w:sz w:val="24"/>
          <w:szCs w:val="24"/>
        </w:rPr>
        <w:t xml:space="preserve">2, </w:t>
      </w:r>
      <w:r w:rsidR="00A8116E">
        <w:rPr>
          <w:rFonts w:ascii="Times" w:hAnsi="Times" w:cs="Times"/>
          <w:color w:val="auto"/>
          <w:sz w:val="24"/>
          <w:szCs w:val="24"/>
        </w:rPr>
        <w:t>12.</w:t>
      </w:r>
      <w:r w:rsidRPr="00F878D0">
        <w:rPr>
          <w:rFonts w:ascii="Times" w:hAnsi="Times" w:cs="Times"/>
          <w:color w:val="auto"/>
          <w:sz w:val="24"/>
          <w:szCs w:val="24"/>
        </w:rPr>
        <w:t xml:space="preserve">3, </w:t>
      </w:r>
      <w:r w:rsidR="00A8116E">
        <w:rPr>
          <w:rFonts w:ascii="Times" w:hAnsi="Times" w:cs="Times"/>
          <w:color w:val="auto"/>
          <w:sz w:val="24"/>
          <w:szCs w:val="24"/>
        </w:rPr>
        <w:t>12.</w:t>
      </w:r>
      <w:r w:rsidRPr="00F878D0">
        <w:rPr>
          <w:rFonts w:ascii="Times" w:hAnsi="Times" w:cs="Times"/>
          <w:color w:val="auto"/>
          <w:sz w:val="24"/>
          <w:szCs w:val="24"/>
        </w:rPr>
        <w:t>4</w:t>
      </w:r>
    </w:p>
    <w:p w14:paraId="7D8C0FCD" w14:textId="67E01982" w:rsidR="00A97B5C" w:rsidRPr="000171C9" w:rsidRDefault="00861099" w:rsidP="000171C9">
      <w:pPr>
        <w:pStyle w:val="Heading1"/>
      </w:pPr>
      <w:ins w:id="9" w:author="Copy Editor" w:date="2017-07-20T11:33:00Z">
        <w:r>
          <w:t>&lt;H1&gt;</w:t>
        </w:r>
      </w:ins>
      <w:r w:rsidR="00A97B5C" w:rsidRPr="000171C9">
        <w:t xml:space="preserve">Lab </w:t>
      </w:r>
      <w:r w:rsidR="00A8116E" w:rsidRPr="000171C9">
        <w:t>12.</w:t>
      </w:r>
      <w:r w:rsidR="00A97B5C" w:rsidRPr="000171C9">
        <w:t>1 Setting NTFS Permissions</w:t>
      </w:r>
    </w:p>
    <w:p w14:paraId="01472EFA" w14:textId="1B3F85CB" w:rsidR="00A97B5C" w:rsidRPr="00F878D0" w:rsidRDefault="00861099" w:rsidP="00F878D0">
      <w:pPr>
        <w:pStyle w:val="COOT"/>
        <w:spacing w:before="0" w:after="0" w:line="480" w:lineRule="auto"/>
        <w:ind w:left="0"/>
        <w:rPr>
          <w:rFonts w:ascii="Times" w:hAnsi="Times" w:cs="Times"/>
          <w:b w:val="0"/>
          <w:color w:val="auto"/>
          <w:sz w:val="24"/>
          <w:szCs w:val="24"/>
        </w:rPr>
      </w:pPr>
      <w:ins w:id="10" w:author="Copy Editor" w:date="2017-07-20T11:33:00Z">
        <w:r>
          <w:rPr>
            <w:rFonts w:ascii="Times" w:hAnsi="Times" w:cs="Times"/>
            <w:color w:val="auto"/>
            <w:sz w:val="24"/>
            <w:szCs w:val="24"/>
          </w:rPr>
          <w:t>&lt;H2&gt;</w:t>
        </w:r>
      </w:ins>
      <w:r w:rsidR="00A97B5C" w:rsidRPr="00F878D0">
        <w:rPr>
          <w:rFonts w:ascii="Times" w:hAnsi="Times" w:cs="Times"/>
          <w:color w:val="auto"/>
          <w:sz w:val="24"/>
          <w:szCs w:val="24"/>
        </w:rPr>
        <w:t>Objectives</w:t>
      </w:r>
    </w:p>
    <w:p w14:paraId="22E1D7E8" w14:textId="6EFC6FFF" w:rsidR="00A97B5C" w:rsidRPr="00F878D0" w:rsidRDefault="00861099" w:rsidP="00F878D0">
      <w:pPr>
        <w:pStyle w:val="TX1"/>
        <w:spacing w:line="480" w:lineRule="auto"/>
        <w:ind w:left="0"/>
        <w:rPr>
          <w:rFonts w:ascii="Times" w:hAnsi="Times" w:cs="Times"/>
          <w:color w:val="auto"/>
          <w:sz w:val="24"/>
          <w:szCs w:val="24"/>
        </w:rPr>
      </w:pPr>
      <w:ins w:id="11" w:author="Copy Editor" w:date="2017-07-20T11:33:00Z">
        <w:r>
          <w:rPr>
            <w:rFonts w:ascii="Times" w:hAnsi="Times" w:cs="Times"/>
            <w:color w:val="auto"/>
            <w:sz w:val="24"/>
            <w:szCs w:val="24"/>
          </w:rPr>
          <w:t>&lt;TX1&gt;</w:t>
        </w:r>
      </w:ins>
      <w:r w:rsidR="00A97B5C" w:rsidRPr="00F878D0">
        <w:rPr>
          <w:rFonts w:ascii="Times" w:hAnsi="Times" w:cs="Times"/>
          <w:color w:val="auto"/>
          <w:sz w:val="24"/>
          <w:szCs w:val="24"/>
        </w:rPr>
        <w:t>An access control list (ACL) is the foundation of access control. It is associated with Windows files, folders, drives, printers, and so on. The ACL is actually an attribute of the object, such as a file or folder. It contains access control entries that specify the security principals (user accounts, group accounts, computer accounts) with access to the object and what that level of access is (permissions). For example, the modify permission allows a user to change or delete a file, whereas the read permission allows reading the file but prohibits changing or deleting it.</w:t>
      </w:r>
    </w:p>
    <w:p w14:paraId="4D24A3C4" w14:textId="65616CC4" w:rsidR="00A97B5C" w:rsidRPr="00F878D0" w:rsidRDefault="00861099" w:rsidP="00F878D0">
      <w:pPr>
        <w:pStyle w:val="TX2"/>
        <w:spacing w:line="480" w:lineRule="auto"/>
        <w:ind w:left="0" w:firstLine="360"/>
        <w:rPr>
          <w:rFonts w:ascii="Times" w:hAnsi="Times" w:cs="Times"/>
          <w:color w:val="auto"/>
          <w:sz w:val="24"/>
          <w:szCs w:val="24"/>
        </w:rPr>
      </w:pPr>
      <w:ins w:id="12" w:author="Copy Editor" w:date="2017-07-20T11:33:00Z">
        <w:r>
          <w:rPr>
            <w:rFonts w:ascii="Times" w:hAnsi="Times" w:cs="Times"/>
            <w:color w:val="auto"/>
            <w:sz w:val="24"/>
            <w:szCs w:val="24"/>
          </w:rPr>
          <w:t>&lt;TX2&gt;</w:t>
        </w:r>
      </w:ins>
      <w:r w:rsidR="00A97B5C" w:rsidRPr="00F878D0">
        <w:rPr>
          <w:rFonts w:ascii="Times" w:hAnsi="Times" w:cs="Times"/>
          <w:color w:val="auto"/>
          <w:sz w:val="24"/>
          <w:szCs w:val="24"/>
        </w:rPr>
        <w:t xml:space="preserve">Windows uses two types of permissions: Share and NTFS (New Technology File System). You will work with Share permissions later in this chapter. In this lab, you work with NTFS permissions. Note that NTFS permissions can only be applied to objects on partitions that are formatted in NTFS. NTFS permissions apply to folders and files and are in effect whether the user accesses the resource locally (logs on to the </w:t>
      </w:r>
      <w:r w:rsidR="00A97B5C" w:rsidRPr="00F878D0">
        <w:rPr>
          <w:rFonts w:ascii="Times" w:hAnsi="Times" w:cs="Times"/>
          <w:color w:val="auto"/>
          <w:sz w:val="24"/>
          <w:szCs w:val="24"/>
        </w:rPr>
        <w:lastRenderedPageBreak/>
        <w:t>computer that hosts the resource) or remotely (accesses the resource over the network from a different computer).</w:t>
      </w:r>
    </w:p>
    <w:p w14:paraId="11AB7C4C" w14:textId="65968107" w:rsidR="00A97B5C" w:rsidRPr="00F878D0" w:rsidRDefault="00861099" w:rsidP="00F878D0">
      <w:pPr>
        <w:pStyle w:val="TX2"/>
        <w:spacing w:line="480" w:lineRule="auto"/>
        <w:ind w:left="0" w:firstLine="360"/>
        <w:rPr>
          <w:rFonts w:ascii="Times" w:hAnsi="Times" w:cs="Times"/>
          <w:color w:val="auto"/>
          <w:sz w:val="24"/>
          <w:szCs w:val="24"/>
        </w:rPr>
      </w:pPr>
      <w:ins w:id="13" w:author="Copy Editor" w:date="2017-07-20T11:34:00Z">
        <w:r>
          <w:rPr>
            <w:rFonts w:ascii="Times" w:hAnsi="Times" w:cs="Times"/>
            <w:color w:val="auto"/>
            <w:sz w:val="24"/>
            <w:szCs w:val="24"/>
          </w:rPr>
          <w:t>&lt;TX2&gt;</w:t>
        </w:r>
      </w:ins>
      <w:r w:rsidR="00A97B5C" w:rsidRPr="00F878D0">
        <w:rPr>
          <w:rFonts w:ascii="Times" w:hAnsi="Times" w:cs="Times"/>
          <w:color w:val="auto"/>
          <w:sz w:val="24"/>
          <w:szCs w:val="24"/>
        </w:rPr>
        <w:t>After completing this lab, you will be able to:</w:t>
      </w:r>
    </w:p>
    <w:p w14:paraId="7ACC228F" w14:textId="59E0E3F9" w:rsidR="00A97B5C" w:rsidRPr="00F878D0" w:rsidRDefault="00861099" w:rsidP="00F878D0">
      <w:pPr>
        <w:pStyle w:val="COOH1"/>
        <w:numPr>
          <w:ilvl w:val="0"/>
          <w:numId w:val="2"/>
        </w:numPr>
        <w:tabs>
          <w:tab w:val="clear" w:pos="240"/>
        </w:tabs>
        <w:spacing w:before="0" w:line="480" w:lineRule="auto"/>
        <w:rPr>
          <w:rFonts w:ascii="Times" w:hAnsi="Times" w:cs="Times"/>
          <w:color w:val="auto"/>
          <w:sz w:val="24"/>
          <w:szCs w:val="24"/>
        </w:rPr>
      </w:pPr>
      <w:ins w:id="14" w:author="Copy Editor" w:date="2017-07-20T11:34:00Z">
        <w:r>
          <w:rPr>
            <w:rFonts w:ascii="Times" w:hAnsi="Times" w:cs="Times"/>
            <w:color w:val="auto"/>
            <w:sz w:val="24"/>
            <w:szCs w:val="24"/>
          </w:rPr>
          <w:t>&lt;BL&gt;</w:t>
        </w:r>
      </w:ins>
      <w:r w:rsidR="00A97B5C" w:rsidRPr="00F878D0">
        <w:rPr>
          <w:rFonts w:ascii="Times" w:hAnsi="Times" w:cs="Times"/>
          <w:color w:val="auto"/>
          <w:sz w:val="24"/>
          <w:szCs w:val="24"/>
        </w:rPr>
        <w:t>Determine NTFS permissions of security principals</w:t>
      </w:r>
    </w:p>
    <w:p w14:paraId="0456B593"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Set NTFS permissions</w:t>
      </w:r>
    </w:p>
    <w:p w14:paraId="0D8071FE"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Create, implement, and test group policy objects</w:t>
      </w:r>
    </w:p>
    <w:p w14:paraId="13A1C97C" w14:textId="2396C005" w:rsidR="00A97B5C" w:rsidRPr="00F878D0" w:rsidRDefault="00861099" w:rsidP="00F878D0">
      <w:pPr>
        <w:pStyle w:val="TX1"/>
        <w:spacing w:line="480" w:lineRule="auto"/>
        <w:ind w:left="0"/>
        <w:rPr>
          <w:rFonts w:ascii="Times" w:hAnsi="Times" w:cs="Times"/>
          <w:color w:val="auto"/>
          <w:sz w:val="24"/>
          <w:szCs w:val="24"/>
        </w:rPr>
      </w:pPr>
      <w:ins w:id="15" w:author="Copy Editor" w:date="2017-07-20T11:34:00Z">
        <w:r>
          <w:rPr>
            <w:rFonts w:ascii="Times" w:hAnsi="Times" w:cs="Times"/>
            <w:b/>
            <w:color w:val="auto"/>
            <w:sz w:val="24"/>
            <w:szCs w:val="24"/>
          </w:rPr>
          <w:t>&lt;H2&gt;</w:t>
        </w:r>
      </w:ins>
      <w:r w:rsidR="00A97B5C" w:rsidRPr="00F878D0">
        <w:rPr>
          <w:rFonts w:ascii="Times" w:hAnsi="Times" w:cs="Times"/>
          <w:b/>
          <w:color w:val="auto"/>
          <w:sz w:val="24"/>
          <w:szCs w:val="24"/>
        </w:rPr>
        <w:t>Materials Required</w:t>
      </w:r>
    </w:p>
    <w:p w14:paraId="40BB53F7" w14:textId="69513D41" w:rsidR="00A97B5C" w:rsidRPr="00F878D0" w:rsidRDefault="00861099" w:rsidP="00F878D0">
      <w:pPr>
        <w:pStyle w:val="TX1"/>
        <w:spacing w:line="480" w:lineRule="auto"/>
        <w:ind w:left="0"/>
        <w:rPr>
          <w:rFonts w:ascii="Times" w:hAnsi="Times" w:cs="Times"/>
          <w:color w:val="auto"/>
          <w:sz w:val="24"/>
          <w:szCs w:val="24"/>
        </w:rPr>
      </w:pPr>
      <w:ins w:id="16" w:author="Copy Editor" w:date="2017-07-20T11:34:00Z">
        <w:r>
          <w:rPr>
            <w:rFonts w:ascii="Times" w:hAnsi="Times" w:cs="Times"/>
            <w:color w:val="auto"/>
            <w:sz w:val="24"/>
            <w:szCs w:val="24"/>
          </w:rPr>
          <w:t>&lt;TX1&gt;</w:t>
        </w:r>
      </w:ins>
      <w:r w:rsidR="00A97B5C" w:rsidRPr="00F878D0">
        <w:rPr>
          <w:rFonts w:ascii="Times" w:hAnsi="Times" w:cs="Times"/>
          <w:color w:val="auto"/>
          <w:sz w:val="24"/>
          <w:szCs w:val="24"/>
        </w:rPr>
        <w:t>This lab requires the following:</w:t>
      </w:r>
    </w:p>
    <w:p w14:paraId="6D91143A" w14:textId="6CA7E4B7" w:rsidR="00A97B5C" w:rsidRPr="00F878D0" w:rsidRDefault="00861099" w:rsidP="00F878D0">
      <w:pPr>
        <w:pStyle w:val="COOH1"/>
        <w:numPr>
          <w:ilvl w:val="0"/>
          <w:numId w:val="2"/>
        </w:numPr>
        <w:tabs>
          <w:tab w:val="clear" w:pos="240"/>
        </w:tabs>
        <w:spacing w:before="0" w:line="480" w:lineRule="auto"/>
        <w:rPr>
          <w:rFonts w:ascii="Times" w:hAnsi="Times" w:cs="Times"/>
          <w:color w:val="auto"/>
          <w:sz w:val="24"/>
          <w:szCs w:val="24"/>
        </w:rPr>
      </w:pPr>
      <w:ins w:id="17" w:author="Copy Editor" w:date="2017-07-20T11:34:00Z">
        <w:r>
          <w:rPr>
            <w:rFonts w:ascii="Times" w:hAnsi="Times" w:cs="Times"/>
            <w:color w:val="auto"/>
            <w:sz w:val="24"/>
            <w:szCs w:val="24"/>
          </w:rPr>
          <w:t>&lt;BL&gt;</w:t>
        </w:r>
      </w:ins>
      <w:r w:rsidR="00A97B5C" w:rsidRPr="00F878D0">
        <w:rPr>
          <w:rFonts w:ascii="Times" w:hAnsi="Times" w:cs="Times"/>
          <w:color w:val="auto"/>
          <w:sz w:val="24"/>
          <w:szCs w:val="24"/>
        </w:rPr>
        <w:t xml:space="preserve">Windows Server </w:t>
      </w:r>
      <w:r w:rsidR="00A8116E">
        <w:rPr>
          <w:rFonts w:ascii="Times" w:hAnsi="Times" w:cs="Times"/>
          <w:color w:val="auto"/>
          <w:sz w:val="24"/>
          <w:szCs w:val="24"/>
        </w:rPr>
        <w:t>2016</w:t>
      </w:r>
    </w:p>
    <w:p w14:paraId="71C1EBAE" w14:textId="7FFE3537" w:rsidR="00A97B5C" w:rsidRPr="00F878D0" w:rsidRDefault="00861099" w:rsidP="00F878D0">
      <w:pPr>
        <w:pStyle w:val="TX1"/>
        <w:spacing w:line="480" w:lineRule="auto"/>
        <w:ind w:left="0"/>
        <w:rPr>
          <w:rFonts w:ascii="Times" w:hAnsi="Times" w:cs="Times"/>
          <w:color w:val="auto"/>
          <w:sz w:val="24"/>
          <w:szCs w:val="24"/>
        </w:rPr>
      </w:pPr>
      <w:ins w:id="18" w:author="Copy Editor" w:date="2017-07-20T11:34:00Z">
        <w:r>
          <w:rPr>
            <w:rFonts w:ascii="Times" w:hAnsi="Times" w:cs="Times"/>
            <w:b/>
            <w:color w:val="auto"/>
            <w:sz w:val="24"/>
            <w:szCs w:val="24"/>
          </w:rPr>
          <w:t>&lt;H2&gt;</w:t>
        </w:r>
      </w:ins>
      <w:r w:rsidR="00A97B5C" w:rsidRPr="00F878D0">
        <w:rPr>
          <w:rFonts w:ascii="Times" w:hAnsi="Times" w:cs="Times"/>
          <w:b/>
          <w:color w:val="auto"/>
          <w:sz w:val="24"/>
          <w:szCs w:val="24"/>
        </w:rPr>
        <w:t>Activity</w:t>
      </w:r>
    </w:p>
    <w:p w14:paraId="377B60BB" w14:textId="564C7F2F" w:rsidR="00A97B5C" w:rsidRPr="00F878D0" w:rsidRDefault="00861099" w:rsidP="00F878D0">
      <w:pPr>
        <w:pStyle w:val="FE1TX1"/>
        <w:spacing w:before="0" w:after="0" w:line="480" w:lineRule="auto"/>
        <w:ind w:left="0"/>
        <w:rPr>
          <w:rStyle w:val="csbl"/>
          <w:rFonts w:ascii="Times" w:hAnsi="Times" w:cs="Times"/>
          <w:b w:val="0"/>
          <w:bCs/>
          <w:color w:val="auto"/>
          <w:sz w:val="24"/>
          <w:szCs w:val="24"/>
        </w:rPr>
      </w:pPr>
      <w:ins w:id="19" w:author="Copy Editor" w:date="2017-07-20T11:34:00Z">
        <w:r>
          <w:rPr>
            <w:rFonts w:ascii="Times" w:hAnsi="Times" w:cs="Times"/>
            <w:color w:val="auto"/>
            <w:sz w:val="24"/>
            <w:szCs w:val="24"/>
          </w:rPr>
          <w:t>&lt;FE1TX1&gt;</w:t>
        </w:r>
      </w:ins>
      <w:r w:rsidR="00A97B5C" w:rsidRPr="00F878D0">
        <w:rPr>
          <w:rFonts w:ascii="Times" w:hAnsi="Times" w:cs="Times"/>
          <w:color w:val="auto"/>
          <w:sz w:val="24"/>
          <w:szCs w:val="24"/>
        </w:rPr>
        <w:t xml:space="preserve">Estimated completion time: </w:t>
      </w:r>
      <w:r w:rsidR="00A97B5C" w:rsidRPr="00F878D0">
        <w:rPr>
          <w:rFonts w:ascii="Times" w:hAnsi="Times" w:cs="Times"/>
          <w:b/>
          <w:color w:val="auto"/>
          <w:sz w:val="24"/>
          <w:szCs w:val="24"/>
        </w:rPr>
        <w:t>15–20 minutes</w:t>
      </w:r>
    </w:p>
    <w:p w14:paraId="133ABCC7" w14:textId="4FB7FFD2" w:rsidR="00A97B5C" w:rsidRPr="00F878D0" w:rsidRDefault="00861099" w:rsidP="00F878D0">
      <w:pPr>
        <w:pStyle w:val="TX1"/>
        <w:spacing w:line="480" w:lineRule="auto"/>
        <w:ind w:left="0"/>
        <w:rPr>
          <w:rFonts w:ascii="Times" w:hAnsi="Times" w:cs="Times"/>
          <w:color w:val="auto"/>
          <w:sz w:val="24"/>
          <w:szCs w:val="24"/>
        </w:rPr>
      </w:pPr>
      <w:ins w:id="20" w:author="Copy Editor" w:date="2017-07-20T11:34:00Z">
        <w:r>
          <w:rPr>
            <w:rFonts w:ascii="Times" w:hAnsi="Times" w:cs="Times"/>
            <w:color w:val="auto"/>
            <w:sz w:val="24"/>
            <w:szCs w:val="24"/>
          </w:rPr>
          <w:t>&lt;TX1&gt;</w:t>
        </w:r>
      </w:ins>
      <w:r w:rsidR="00A97B5C" w:rsidRPr="00F878D0">
        <w:rPr>
          <w:rFonts w:ascii="Times" w:hAnsi="Times" w:cs="Times"/>
          <w:color w:val="auto"/>
          <w:sz w:val="24"/>
          <w:szCs w:val="24"/>
        </w:rPr>
        <w:t>In this activity, you create a folder, examine the NTFS permissions that apply to the folder, and then modify NTFS permissions for a security group.</w:t>
      </w:r>
    </w:p>
    <w:p w14:paraId="4F68E5C6" w14:textId="60DDFBA5" w:rsidR="00A97B5C" w:rsidRPr="00F878D0" w:rsidRDefault="00861099" w:rsidP="00F878D0">
      <w:pPr>
        <w:pStyle w:val="NLFIRST"/>
        <w:numPr>
          <w:ilvl w:val="0"/>
          <w:numId w:val="3"/>
        </w:numPr>
        <w:tabs>
          <w:tab w:val="clear" w:pos="1000"/>
        </w:tabs>
        <w:spacing w:before="0" w:after="0" w:line="480" w:lineRule="auto"/>
        <w:rPr>
          <w:rFonts w:ascii="Times" w:hAnsi="Times" w:cs="Times"/>
          <w:color w:val="auto"/>
          <w:sz w:val="24"/>
          <w:szCs w:val="24"/>
        </w:rPr>
      </w:pPr>
      <w:ins w:id="21" w:author="Copy Editor" w:date="2017-07-20T11:35:00Z">
        <w:r>
          <w:rPr>
            <w:rFonts w:ascii="Times" w:hAnsi="Times" w:cs="Times"/>
            <w:color w:val="auto"/>
            <w:sz w:val="24"/>
            <w:szCs w:val="24"/>
          </w:rPr>
          <w:t>&lt;NL_FIRST&gt;</w:t>
        </w:r>
      </w:ins>
      <w:r w:rsidR="00A97B5C" w:rsidRPr="00F878D0">
        <w:rPr>
          <w:rFonts w:ascii="Times" w:hAnsi="Times" w:cs="Times"/>
          <w:color w:val="auto"/>
          <w:sz w:val="24"/>
          <w:szCs w:val="24"/>
        </w:rPr>
        <w:t xml:space="preserve">Log on to </w:t>
      </w:r>
      <w:r w:rsidR="00A8116E" w:rsidRPr="00A8116E">
        <w:rPr>
          <w:rStyle w:val="italic"/>
          <w:rFonts w:ascii="Times" w:hAnsi="Times" w:cs="Times"/>
          <w:i w:val="0"/>
          <w:iCs/>
          <w:color w:val="auto"/>
          <w:sz w:val="24"/>
          <w:szCs w:val="24"/>
          <w:lang w:eastAsia="en-US"/>
        </w:rPr>
        <w:t>Windows Server</w:t>
      </w:r>
      <w:r w:rsidR="00A97B5C" w:rsidRPr="00F878D0">
        <w:rPr>
          <w:rFonts w:ascii="Times" w:hAnsi="Times" w:cs="Times"/>
          <w:color w:val="auto"/>
          <w:sz w:val="24"/>
          <w:szCs w:val="24"/>
        </w:rPr>
        <w:t xml:space="preserve"> as </w:t>
      </w:r>
      <w:r w:rsidR="00A97B5C" w:rsidRPr="00F878D0">
        <w:rPr>
          <w:rStyle w:val="Bold"/>
          <w:rFonts w:ascii="Times" w:hAnsi="Times" w:cs="Times"/>
          <w:bCs/>
          <w:color w:val="auto"/>
          <w:sz w:val="24"/>
          <w:szCs w:val="24"/>
          <w:lang w:eastAsia="en-US"/>
        </w:rPr>
        <w:t>Administrator.</w:t>
      </w:r>
      <w:r w:rsidR="00A97B5C" w:rsidRPr="00F878D0">
        <w:rPr>
          <w:rFonts w:ascii="Times" w:hAnsi="Times" w:cs="Times"/>
          <w:color w:val="auto"/>
          <w:sz w:val="24"/>
          <w:szCs w:val="24"/>
        </w:rPr>
        <w:t xml:space="preserve"> </w:t>
      </w:r>
    </w:p>
    <w:p w14:paraId="0643C1B6" w14:textId="3F0BD969" w:rsidR="00A97B5C" w:rsidRPr="00F878D0" w:rsidRDefault="00861099" w:rsidP="00F878D0">
      <w:pPr>
        <w:pStyle w:val="NLFIRST"/>
        <w:numPr>
          <w:ilvl w:val="0"/>
          <w:numId w:val="3"/>
        </w:numPr>
        <w:tabs>
          <w:tab w:val="clear" w:pos="1000"/>
        </w:tabs>
        <w:spacing w:before="0" w:after="0" w:line="480" w:lineRule="auto"/>
        <w:rPr>
          <w:rFonts w:ascii="Times" w:hAnsi="Times" w:cs="Times"/>
          <w:color w:val="auto"/>
          <w:sz w:val="24"/>
          <w:szCs w:val="24"/>
        </w:rPr>
      </w:pPr>
      <w:ins w:id="22" w:author="Copy Editor" w:date="2017-07-20T11:35:00Z">
        <w:r>
          <w:rPr>
            <w:rFonts w:ascii="Times" w:hAnsi="Times" w:cs="Times"/>
            <w:color w:val="auto"/>
            <w:sz w:val="24"/>
            <w:szCs w:val="24"/>
          </w:rPr>
          <w:t>&lt;NL_MID&gt;</w:t>
        </w:r>
      </w:ins>
      <w:r w:rsidR="00A97B5C" w:rsidRPr="00F878D0">
        <w:rPr>
          <w:rFonts w:ascii="Times" w:hAnsi="Times" w:cs="Times"/>
          <w:color w:val="auto"/>
          <w:sz w:val="24"/>
          <w:szCs w:val="24"/>
        </w:rPr>
        <w:t xml:space="preserve">Click </w:t>
      </w:r>
      <w:r w:rsidR="00A97B5C" w:rsidRPr="00F878D0">
        <w:rPr>
          <w:rStyle w:val="Bold"/>
          <w:rFonts w:ascii="Times" w:hAnsi="Times" w:cs="Times"/>
          <w:b w:val="0"/>
          <w:color w:val="auto"/>
          <w:sz w:val="24"/>
          <w:szCs w:val="24"/>
          <w:lang w:eastAsia="en-US"/>
        </w:rPr>
        <w:t>the</w:t>
      </w:r>
      <w:r w:rsidR="00A97B5C" w:rsidRPr="00F878D0">
        <w:rPr>
          <w:rStyle w:val="Bold"/>
          <w:rFonts w:ascii="Times" w:hAnsi="Times" w:cs="Times"/>
          <w:bCs/>
          <w:color w:val="auto"/>
          <w:sz w:val="24"/>
          <w:szCs w:val="24"/>
          <w:lang w:eastAsia="en-US"/>
        </w:rPr>
        <w:t xml:space="preserve"> Folder Icon </w:t>
      </w:r>
      <w:r w:rsidR="00A97B5C" w:rsidRPr="00F878D0">
        <w:rPr>
          <w:rStyle w:val="Bold"/>
          <w:rFonts w:ascii="Times" w:hAnsi="Times" w:cs="Times"/>
          <w:b w:val="0"/>
          <w:color w:val="auto"/>
          <w:sz w:val="24"/>
          <w:szCs w:val="24"/>
          <w:lang w:eastAsia="en-US"/>
        </w:rPr>
        <w:t>on the task bar</w:t>
      </w:r>
      <w:r w:rsidR="00A97B5C" w:rsidRPr="00F878D0">
        <w:rPr>
          <w:rFonts w:ascii="Times" w:hAnsi="Times" w:cs="Times"/>
          <w:color w:val="auto"/>
          <w:sz w:val="24"/>
          <w:szCs w:val="24"/>
        </w:rPr>
        <w:t xml:space="preserve">, </w:t>
      </w:r>
      <w:r w:rsidR="00682908">
        <w:rPr>
          <w:rFonts w:ascii="Times" w:hAnsi="Times" w:cs="Times"/>
          <w:color w:val="auto"/>
          <w:sz w:val="24"/>
          <w:szCs w:val="24"/>
        </w:rPr>
        <w:t>c</w:t>
      </w:r>
      <w:r w:rsidR="00A8116E">
        <w:rPr>
          <w:rFonts w:ascii="Times" w:hAnsi="Times" w:cs="Times"/>
          <w:color w:val="auto"/>
          <w:sz w:val="24"/>
          <w:szCs w:val="24"/>
        </w:rPr>
        <w:t xml:space="preserve">lick </w:t>
      </w:r>
      <w:r w:rsidR="00A8116E" w:rsidRPr="00500B82">
        <w:rPr>
          <w:rFonts w:ascii="Times" w:hAnsi="Times" w:cs="Times"/>
          <w:b/>
          <w:color w:val="auto"/>
          <w:sz w:val="24"/>
          <w:szCs w:val="24"/>
        </w:rPr>
        <w:t>This PC</w:t>
      </w:r>
      <w:r w:rsidR="00A8116E">
        <w:rPr>
          <w:rFonts w:ascii="Times" w:hAnsi="Times" w:cs="Times"/>
          <w:color w:val="auto"/>
          <w:sz w:val="24"/>
          <w:szCs w:val="24"/>
        </w:rPr>
        <w:t>, then</w:t>
      </w:r>
      <w:r w:rsidR="00A97B5C" w:rsidRPr="00F878D0">
        <w:rPr>
          <w:rFonts w:ascii="Times" w:hAnsi="Times" w:cs="Times"/>
          <w:color w:val="auto"/>
          <w:sz w:val="24"/>
          <w:szCs w:val="24"/>
        </w:rPr>
        <w:t xml:space="preserve"> double-click </w:t>
      </w:r>
      <w:r w:rsidR="00A97B5C" w:rsidRPr="00F878D0">
        <w:rPr>
          <w:rStyle w:val="Bold"/>
          <w:rFonts w:ascii="Times" w:hAnsi="Times" w:cs="Times"/>
          <w:bCs/>
          <w:color w:val="auto"/>
          <w:sz w:val="24"/>
          <w:szCs w:val="24"/>
          <w:lang w:eastAsia="en-US"/>
        </w:rPr>
        <w:t>Local Disk (C:)</w:t>
      </w:r>
      <w:r w:rsidR="00A97B5C" w:rsidRPr="00F878D0">
        <w:rPr>
          <w:rFonts w:ascii="Times" w:hAnsi="Times" w:cs="Times"/>
          <w:color w:val="auto"/>
          <w:sz w:val="24"/>
          <w:szCs w:val="24"/>
        </w:rPr>
        <w:t>.</w:t>
      </w:r>
    </w:p>
    <w:p w14:paraId="706B225B" w14:textId="1E8F47F3" w:rsidR="00A97B5C" w:rsidRPr="00F878D0" w:rsidRDefault="00682908" w:rsidP="00F878D0">
      <w:pPr>
        <w:pStyle w:val="NLFIRST"/>
        <w:numPr>
          <w:ilvl w:val="0"/>
          <w:numId w:val="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To</w:t>
      </w:r>
      <w:r w:rsidR="00A97B5C" w:rsidRPr="00F878D0">
        <w:rPr>
          <w:rFonts w:ascii="Times" w:hAnsi="Times" w:cs="Times"/>
          <w:color w:val="auto"/>
          <w:sz w:val="24"/>
          <w:szCs w:val="24"/>
        </w:rPr>
        <w:t xml:space="preserve"> create a Sales folder on the C drive</w:t>
      </w:r>
      <w:r>
        <w:rPr>
          <w:rFonts w:ascii="Times" w:hAnsi="Times" w:cs="Times"/>
          <w:color w:val="auto"/>
          <w:sz w:val="24"/>
          <w:szCs w:val="24"/>
        </w:rPr>
        <w:t>,</w:t>
      </w:r>
      <w:r w:rsidR="00A97B5C" w:rsidRPr="00F878D0">
        <w:rPr>
          <w:rFonts w:ascii="Times" w:hAnsi="Times" w:cs="Times"/>
          <w:color w:val="auto"/>
          <w:sz w:val="24"/>
          <w:szCs w:val="24"/>
        </w:rPr>
        <w:t xml:space="preserve"> </w:t>
      </w:r>
      <w:r>
        <w:rPr>
          <w:rFonts w:ascii="Times" w:hAnsi="Times" w:cs="Times"/>
          <w:color w:val="auto"/>
          <w:sz w:val="24"/>
          <w:szCs w:val="24"/>
        </w:rPr>
        <w:t>do the following</w:t>
      </w:r>
      <w:r w:rsidR="00A97B5C" w:rsidRPr="00F878D0">
        <w:rPr>
          <w:rFonts w:ascii="Times" w:hAnsi="Times" w:cs="Times"/>
          <w:color w:val="auto"/>
          <w:sz w:val="24"/>
          <w:szCs w:val="24"/>
        </w:rPr>
        <w:t>: in the root of C:, right-click the white space in the right pane</w:t>
      </w:r>
      <w:r>
        <w:rPr>
          <w:rFonts w:ascii="Times" w:hAnsi="Times" w:cs="Times"/>
          <w:color w:val="auto"/>
          <w:sz w:val="24"/>
          <w:szCs w:val="24"/>
        </w:rPr>
        <w:t>;</w:t>
      </w:r>
      <w:r w:rsidR="00A97B5C" w:rsidRPr="00F878D0">
        <w:rPr>
          <w:rFonts w:ascii="Times" w:hAnsi="Times" w:cs="Times"/>
          <w:color w:val="auto"/>
          <w:sz w:val="24"/>
          <w:szCs w:val="24"/>
        </w:rPr>
        <w:t xml:space="preserve"> click </w:t>
      </w:r>
      <w:r w:rsidR="00A97B5C" w:rsidRPr="00F878D0">
        <w:rPr>
          <w:rStyle w:val="Bold"/>
          <w:rFonts w:ascii="Times" w:hAnsi="Times" w:cs="Times"/>
          <w:bCs/>
          <w:color w:val="auto"/>
          <w:sz w:val="24"/>
          <w:szCs w:val="24"/>
          <w:lang w:eastAsia="en-US"/>
        </w:rPr>
        <w:t>New</w:t>
      </w:r>
      <w:r>
        <w:rPr>
          <w:rFonts w:ascii="Times" w:hAnsi="Times" w:cs="Times"/>
          <w:color w:val="auto"/>
          <w:sz w:val="24"/>
          <w:szCs w:val="24"/>
        </w:rPr>
        <w:t>;</w:t>
      </w:r>
      <w:r w:rsidR="00A97B5C" w:rsidRPr="00F878D0">
        <w:rPr>
          <w:rFonts w:ascii="Times" w:hAnsi="Times" w:cs="Times"/>
          <w:color w:val="auto"/>
          <w:sz w:val="24"/>
          <w:szCs w:val="24"/>
        </w:rPr>
        <w:t xml:space="preserve"> and </w:t>
      </w:r>
      <w:r>
        <w:rPr>
          <w:rFonts w:ascii="Times" w:hAnsi="Times" w:cs="Times"/>
          <w:color w:val="auto"/>
          <w:sz w:val="24"/>
          <w:szCs w:val="24"/>
        </w:rPr>
        <w:t xml:space="preserve">then </w:t>
      </w:r>
      <w:r w:rsidR="00A97B5C" w:rsidRPr="00F878D0">
        <w:rPr>
          <w:rFonts w:ascii="Times" w:hAnsi="Times" w:cs="Times"/>
          <w:color w:val="auto"/>
          <w:sz w:val="24"/>
          <w:szCs w:val="24"/>
        </w:rPr>
        <w:t xml:space="preserve">click </w:t>
      </w:r>
      <w:r w:rsidR="00A97B5C" w:rsidRPr="00F878D0">
        <w:rPr>
          <w:rStyle w:val="Bold"/>
          <w:rFonts w:ascii="Times" w:hAnsi="Times" w:cs="Times"/>
          <w:bCs/>
          <w:color w:val="auto"/>
          <w:sz w:val="24"/>
          <w:szCs w:val="24"/>
          <w:lang w:eastAsia="en-US"/>
        </w:rPr>
        <w:t>Folder</w:t>
      </w:r>
      <w:r w:rsidR="00A97B5C" w:rsidRPr="00F878D0">
        <w:rPr>
          <w:rFonts w:ascii="Times" w:hAnsi="Times" w:cs="Times"/>
          <w:color w:val="auto"/>
          <w:sz w:val="24"/>
          <w:szCs w:val="24"/>
        </w:rPr>
        <w:t xml:space="preserve">. In the highlighted file name box, type </w:t>
      </w:r>
      <w:r w:rsidR="00A97B5C" w:rsidRPr="00F878D0">
        <w:rPr>
          <w:rStyle w:val="Bold"/>
          <w:rFonts w:ascii="Times" w:hAnsi="Times" w:cs="Times"/>
          <w:bCs/>
          <w:color w:val="auto"/>
          <w:sz w:val="24"/>
          <w:szCs w:val="24"/>
          <w:lang w:eastAsia="en-US"/>
        </w:rPr>
        <w:t>Sales</w:t>
      </w:r>
      <w:r w:rsidR="00A97B5C" w:rsidRPr="00F878D0">
        <w:rPr>
          <w:rFonts w:ascii="Times" w:hAnsi="Times" w:cs="Times"/>
          <w:color w:val="auto"/>
          <w:sz w:val="24"/>
          <w:szCs w:val="24"/>
        </w:rPr>
        <w:t xml:space="preserve"> and press </w:t>
      </w:r>
      <w:r w:rsidR="00A97B5C" w:rsidRPr="00F878D0">
        <w:rPr>
          <w:rStyle w:val="Bold"/>
          <w:rFonts w:ascii="Times" w:hAnsi="Times" w:cs="Times"/>
          <w:bCs/>
          <w:color w:val="auto"/>
          <w:sz w:val="24"/>
          <w:szCs w:val="24"/>
          <w:lang w:eastAsia="en-US"/>
        </w:rPr>
        <w:t>Enter</w:t>
      </w:r>
      <w:r w:rsidR="00A97B5C" w:rsidRPr="00F878D0">
        <w:rPr>
          <w:rFonts w:ascii="Times" w:hAnsi="Times" w:cs="Times"/>
          <w:color w:val="auto"/>
          <w:sz w:val="24"/>
          <w:szCs w:val="24"/>
        </w:rPr>
        <w:t>.</w:t>
      </w:r>
    </w:p>
    <w:p w14:paraId="5911E296" w14:textId="77777777"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Double-click the </w:t>
      </w:r>
      <w:r w:rsidRPr="00F878D0">
        <w:rPr>
          <w:rStyle w:val="Bold"/>
          <w:rFonts w:ascii="Times" w:hAnsi="Times" w:cs="Times"/>
          <w:bCs/>
          <w:color w:val="auto"/>
          <w:sz w:val="24"/>
          <w:szCs w:val="24"/>
          <w:lang w:eastAsia="en-US"/>
        </w:rPr>
        <w:t>Sales</w:t>
      </w:r>
      <w:r w:rsidRPr="00F878D0">
        <w:rPr>
          <w:rFonts w:ascii="Times" w:hAnsi="Times" w:cs="Times"/>
          <w:color w:val="auto"/>
          <w:sz w:val="24"/>
          <w:szCs w:val="24"/>
        </w:rPr>
        <w:t xml:space="preserve"> directory to open it. Right-click the white space in the right pane, click </w:t>
      </w:r>
      <w:r w:rsidRPr="00F878D0">
        <w:rPr>
          <w:rStyle w:val="Bold"/>
          <w:rFonts w:ascii="Times" w:hAnsi="Times" w:cs="Times"/>
          <w:bCs/>
          <w:color w:val="auto"/>
          <w:sz w:val="24"/>
          <w:szCs w:val="24"/>
          <w:lang w:eastAsia="en-US"/>
        </w:rPr>
        <w:t>New</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Text Document</w:t>
      </w:r>
      <w:r w:rsidRPr="00F878D0">
        <w:rPr>
          <w:rFonts w:ascii="Times" w:hAnsi="Times" w:cs="Times"/>
          <w:color w:val="auto"/>
          <w:sz w:val="24"/>
          <w:szCs w:val="24"/>
        </w:rPr>
        <w:t xml:space="preserve">. Name the document </w:t>
      </w:r>
      <w:r w:rsidRPr="00F878D0">
        <w:rPr>
          <w:rStyle w:val="Bold"/>
          <w:rFonts w:ascii="Times" w:hAnsi="Times" w:cs="Times"/>
          <w:bCs/>
          <w:color w:val="auto"/>
          <w:sz w:val="24"/>
          <w:szCs w:val="24"/>
          <w:lang w:eastAsia="en-US"/>
        </w:rPr>
        <w:t>January</w:t>
      </w:r>
      <w:r w:rsidRPr="00F878D0">
        <w:rPr>
          <w:rFonts w:ascii="Times" w:hAnsi="Times" w:cs="Times"/>
          <w:color w:val="auto"/>
          <w:sz w:val="24"/>
          <w:szCs w:val="24"/>
        </w:rPr>
        <w:t>.</w:t>
      </w:r>
    </w:p>
    <w:p w14:paraId="1E2E7321" w14:textId="79C7FF27"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Return to the root of C:. Right-click the </w:t>
      </w:r>
      <w:r w:rsidRPr="00F878D0">
        <w:rPr>
          <w:rStyle w:val="Bold"/>
          <w:rFonts w:ascii="Times" w:hAnsi="Times" w:cs="Times"/>
          <w:bCs/>
          <w:color w:val="auto"/>
          <w:sz w:val="24"/>
          <w:szCs w:val="24"/>
          <w:lang w:eastAsia="en-US"/>
        </w:rPr>
        <w:t>Sales</w:t>
      </w:r>
      <w:r w:rsidRPr="00F878D0">
        <w:rPr>
          <w:rFonts w:ascii="Times" w:hAnsi="Times" w:cs="Times"/>
          <w:color w:val="auto"/>
          <w:sz w:val="24"/>
          <w:szCs w:val="24"/>
        </w:rPr>
        <w:t xml:space="preserve"> folder, click </w:t>
      </w:r>
      <w:r w:rsidRPr="00F878D0">
        <w:rPr>
          <w:rStyle w:val="Bold"/>
          <w:rFonts w:ascii="Times" w:hAnsi="Times" w:cs="Times"/>
          <w:bCs/>
          <w:color w:val="auto"/>
          <w:sz w:val="24"/>
          <w:szCs w:val="24"/>
          <w:lang w:eastAsia="en-US"/>
        </w:rPr>
        <w:t>Properties</w:t>
      </w:r>
      <w:r w:rsidRPr="00F878D0">
        <w:rPr>
          <w:rFonts w:ascii="Times" w:hAnsi="Times" w:cs="Times"/>
          <w:color w:val="auto"/>
          <w:sz w:val="24"/>
          <w:szCs w:val="24"/>
        </w:rPr>
        <w:t xml:space="preserve">, and click the </w:t>
      </w:r>
      <w:r w:rsidRPr="00F878D0">
        <w:rPr>
          <w:rStyle w:val="Bold"/>
          <w:rFonts w:ascii="Times" w:hAnsi="Times" w:cs="Times"/>
          <w:bCs/>
          <w:color w:val="auto"/>
          <w:sz w:val="24"/>
          <w:szCs w:val="24"/>
          <w:lang w:eastAsia="en-US"/>
        </w:rPr>
        <w:t>Security</w:t>
      </w:r>
      <w:r w:rsidRPr="00F878D0">
        <w:rPr>
          <w:rFonts w:ascii="Times" w:hAnsi="Times" w:cs="Times"/>
          <w:color w:val="auto"/>
          <w:sz w:val="24"/>
          <w:szCs w:val="24"/>
        </w:rPr>
        <w:t xml:space="preserve"> tab. Your results should be similar to what is shown in Figure 1</w:t>
      </w:r>
      <w:r w:rsidR="008E065F">
        <w:rPr>
          <w:rFonts w:ascii="Times" w:hAnsi="Times" w:cs="Times"/>
          <w:color w:val="auto"/>
          <w:sz w:val="24"/>
          <w:szCs w:val="24"/>
        </w:rPr>
        <w:t>2</w:t>
      </w:r>
      <w:r w:rsidRPr="00F878D0">
        <w:rPr>
          <w:rFonts w:ascii="Times" w:hAnsi="Times" w:cs="Times"/>
          <w:color w:val="auto"/>
          <w:sz w:val="24"/>
          <w:szCs w:val="24"/>
        </w:rPr>
        <w:t xml:space="preserve">-1. In the Group or user names box, only security groups are listed. (The icon to the left of the group names shows two people, which indicates that the item is a group. If it </w:t>
      </w:r>
      <w:r w:rsidRPr="00F878D0">
        <w:rPr>
          <w:rFonts w:ascii="Times" w:hAnsi="Times" w:cs="Times"/>
          <w:color w:val="auto"/>
          <w:sz w:val="24"/>
          <w:szCs w:val="24"/>
        </w:rPr>
        <w:lastRenderedPageBreak/>
        <w:t>were a user account, there would only be one person in the icon.)</w:t>
      </w:r>
    </w:p>
    <w:p w14:paraId="77037C45" w14:textId="08947F1F" w:rsidR="007D6399" w:rsidRPr="00F878D0" w:rsidRDefault="007D6399" w:rsidP="00F878D0">
      <w:pPr>
        <w:pStyle w:val="COOT"/>
        <w:spacing w:before="0" w:after="0" w:line="480" w:lineRule="auto"/>
        <w:ind w:left="360"/>
        <w:rPr>
          <w:rFonts w:ascii="Times" w:hAnsi="Times" w:cs="Times"/>
          <w:b w:val="0"/>
          <w:color w:val="auto"/>
          <w:sz w:val="24"/>
          <w:szCs w:val="24"/>
        </w:rPr>
      </w:pPr>
      <w:r w:rsidRPr="00F878D0">
        <w:rPr>
          <w:rFonts w:ascii="Times" w:hAnsi="Times" w:cs="Times"/>
          <w:color w:val="auto"/>
          <w:sz w:val="24"/>
          <w:szCs w:val="24"/>
        </w:rPr>
        <w:t>[Insert Figure 1</w:t>
      </w:r>
      <w:r w:rsidR="008E065F">
        <w:rPr>
          <w:rFonts w:ascii="Times" w:hAnsi="Times" w:cs="Times"/>
          <w:color w:val="auto"/>
          <w:sz w:val="24"/>
          <w:szCs w:val="24"/>
        </w:rPr>
        <w:t>2</w:t>
      </w:r>
      <w:r w:rsidRPr="00F878D0">
        <w:rPr>
          <w:rFonts w:ascii="Times" w:hAnsi="Times" w:cs="Times"/>
          <w:color w:val="auto"/>
          <w:sz w:val="24"/>
          <w:szCs w:val="24"/>
        </w:rPr>
        <w:t>-1 Here]</w:t>
      </w:r>
    </w:p>
    <w:p w14:paraId="5BC3679D" w14:textId="22231BDF"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There are four security groups listed as having NTFS permissions to the Sales directory: SYSTEM, Administrators, Users, and if you completed previous labs then Sales Manager and Sales Associates groups will also appear. It seems clear that the Administrators and Users groups are security entities that are stored in the local computer’s security accounts management database because the parenthetical additions list the hostname of the computer. The SYSTEM account is to give operating system processes access to the folder. But what about Authenticated Users? How are they different from Users? If Authenticated Users does not appear in the window, </w:t>
      </w:r>
      <w:r w:rsidR="00682908">
        <w:rPr>
          <w:rFonts w:ascii="Times" w:hAnsi="Times" w:cs="Times"/>
          <w:color w:val="auto"/>
          <w:sz w:val="24"/>
          <w:szCs w:val="24"/>
        </w:rPr>
        <w:t>c</w:t>
      </w:r>
      <w:r w:rsidR="00682908" w:rsidRPr="00F878D0">
        <w:rPr>
          <w:rFonts w:ascii="Times" w:hAnsi="Times" w:cs="Times"/>
          <w:color w:val="auto"/>
          <w:sz w:val="24"/>
          <w:szCs w:val="24"/>
        </w:rPr>
        <w:t xml:space="preserve">lick </w:t>
      </w:r>
      <w:r w:rsidRPr="00F878D0">
        <w:rPr>
          <w:rStyle w:val="csbl"/>
          <w:rFonts w:ascii="Times" w:hAnsi="Times" w:cs="Times"/>
          <w:bCs/>
          <w:color w:val="auto"/>
          <w:sz w:val="24"/>
          <w:szCs w:val="24"/>
        </w:rPr>
        <w:t>Edit</w:t>
      </w:r>
      <w:r w:rsidRPr="00F878D0">
        <w:rPr>
          <w:rFonts w:ascii="Times" w:hAnsi="Times" w:cs="Times"/>
          <w:color w:val="auto"/>
          <w:sz w:val="24"/>
          <w:szCs w:val="24"/>
        </w:rPr>
        <w:t xml:space="preserve">, then click </w:t>
      </w:r>
      <w:r w:rsidRPr="00F878D0">
        <w:rPr>
          <w:rStyle w:val="csbl"/>
          <w:rFonts w:ascii="Times" w:hAnsi="Times" w:cs="Times"/>
          <w:bCs/>
          <w:color w:val="auto"/>
          <w:sz w:val="24"/>
          <w:szCs w:val="24"/>
        </w:rPr>
        <w:t>Add</w:t>
      </w:r>
      <w:r w:rsidRPr="00F878D0">
        <w:rPr>
          <w:rFonts w:ascii="Times" w:hAnsi="Times" w:cs="Times"/>
          <w:color w:val="auto"/>
          <w:sz w:val="24"/>
          <w:szCs w:val="24"/>
        </w:rPr>
        <w:t xml:space="preserve">. In the “Enter the object name to select” box, type </w:t>
      </w:r>
      <w:r w:rsidRPr="00F878D0">
        <w:rPr>
          <w:rStyle w:val="csbl"/>
          <w:rFonts w:ascii="Times" w:hAnsi="Times" w:cs="Times"/>
          <w:bCs/>
          <w:color w:val="auto"/>
          <w:sz w:val="24"/>
          <w:szCs w:val="24"/>
        </w:rPr>
        <w:t>Authenticated</w:t>
      </w:r>
      <w:r w:rsidRPr="00F878D0">
        <w:rPr>
          <w:rFonts w:ascii="Times" w:hAnsi="Times" w:cs="Times"/>
          <w:color w:val="auto"/>
          <w:sz w:val="24"/>
          <w:szCs w:val="24"/>
        </w:rPr>
        <w:t xml:space="preserve"> and then click </w:t>
      </w:r>
      <w:r w:rsidRPr="00F878D0">
        <w:rPr>
          <w:rStyle w:val="csbl"/>
          <w:rFonts w:ascii="Times" w:hAnsi="Times" w:cs="Times"/>
          <w:bCs/>
          <w:color w:val="auto"/>
          <w:sz w:val="24"/>
          <w:szCs w:val="24"/>
        </w:rPr>
        <w:t>Check Names</w:t>
      </w:r>
      <w:r w:rsidRPr="00F878D0">
        <w:rPr>
          <w:rFonts w:ascii="Times" w:hAnsi="Times" w:cs="Times"/>
          <w:color w:val="auto"/>
          <w:sz w:val="24"/>
          <w:szCs w:val="24"/>
        </w:rPr>
        <w:t>.</w:t>
      </w:r>
      <w:r w:rsidRPr="00F878D0">
        <w:rPr>
          <w:rStyle w:val="csbl"/>
          <w:rFonts w:ascii="Times" w:hAnsi="Times" w:cs="Times"/>
          <w:bCs/>
          <w:color w:val="auto"/>
          <w:sz w:val="24"/>
          <w:szCs w:val="24"/>
        </w:rPr>
        <w:t xml:space="preserve"> </w:t>
      </w:r>
      <w:r w:rsidRPr="00F878D0">
        <w:rPr>
          <w:rFonts w:ascii="Times" w:hAnsi="Times" w:cs="Times"/>
          <w:color w:val="auto"/>
          <w:sz w:val="24"/>
          <w:szCs w:val="24"/>
        </w:rPr>
        <w:t>Click</w:t>
      </w:r>
      <w:r w:rsidRPr="00F878D0">
        <w:rPr>
          <w:rStyle w:val="csbl"/>
          <w:rFonts w:ascii="Times" w:hAnsi="Times" w:cs="Times"/>
          <w:bCs/>
          <w:color w:val="auto"/>
          <w:sz w:val="24"/>
          <w:szCs w:val="24"/>
        </w:rPr>
        <w:t xml:space="preserve"> OK </w:t>
      </w:r>
      <w:r w:rsidRPr="00F878D0">
        <w:rPr>
          <w:rFonts w:ascii="Times" w:hAnsi="Times" w:cs="Times"/>
          <w:color w:val="auto"/>
          <w:sz w:val="24"/>
          <w:szCs w:val="24"/>
        </w:rPr>
        <w:t>twice</w:t>
      </w:r>
      <w:r w:rsidRPr="00F878D0">
        <w:rPr>
          <w:rStyle w:val="csbl"/>
          <w:rFonts w:ascii="Times" w:hAnsi="Times" w:cs="Times"/>
          <w:bCs/>
          <w:color w:val="auto"/>
          <w:sz w:val="24"/>
          <w:szCs w:val="24"/>
        </w:rPr>
        <w:t>.</w:t>
      </w:r>
      <w:r w:rsidRPr="00F878D0">
        <w:rPr>
          <w:rFonts w:ascii="Times" w:hAnsi="Times" w:cs="Times"/>
          <w:color w:val="auto"/>
          <w:sz w:val="24"/>
          <w:szCs w:val="24"/>
        </w:rPr>
        <w:t xml:space="preserve"> Leave the Sales Properties window open. Open the </w:t>
      </w:r>
      <w:r w:rsidRPr="00F878D0">
        <w:rPr>
          <w:rStyle w:val="csbl"/>
          <w:rFonts w:ascii="Times" w:hAnsi="Times" w:cs="Times"/>
          <w:bCs/>
          <w:color w:val="auto"/>
          <w:sz w:val="24"/>
          <w:szCs w:val="24"/>
        </w:rPr>
        <w:t xml:space="preserve">Administrative tools </w:t>
      </w:r>
      <w:r w:rsidRPr="00F878D0">
        <w:rPr>
          <w:rFonts w:ascii="Times" w:hAnsi="Times" w:cs="Times"/>
          <w:color w:val="auto"/>
          <w:sz w:val="24"/>
          <w:szCs w:val="24"/>
        </w:rPr>
        <w:t>window.</w:t>
      </w:r>
    </w:p>
    <w:p w14:paraId="726AD84F" w14:textId="37F0F07C"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In Server Manager, click </w:t>
      </w:r>
      <w:r w:rsidRPr="00F878D0">
        <w:rPr>
          <w:rStyle w:val="csbl"/>
          <w:rFonts w:ascii="Times" w:hAnsi="Times" w:cs="Times"/>
          <w:bCs/>
          <w:color w:val="auto"/>
          <w:sz w:val="24"/>
          <w:szCs w:val="24"/>
        </w:rPr>
        <w:t>Tools</w:t>
      </w:r>
      <w:r w:rsidRPr="00F878D0">
        <w:rPr>
          <w:rFonts w:ascii="Times" w:hAnsi="Times" w:cs="Times"/>
          <w:color w:val="auto"/>
          <w:sz w:val="24"/>
          <w:szCs w:val="24"/>
        </w:rPr>
        <w:t xml:space="preserve">, </w:t>
      </w:r>
      <w:r w:rsidRPr="00F878D0">
        <w:rPr>
          <w:rStyle w:val="csbl"/>
          <w:rFonts w:ascii="Times" w:hAnsi="Times" w:cs="Times"/>
          <w:bCs/>
          <w:color w:val="auto"/>
          <w:sz w:val="24"/>
          <w:szCs w:val="24"/>
        </w:rPr>
        <w:t>Active Directory Users and Computers</w:t>
      </w:r>
      <w:r w:rsidRPr="00F878D0">
        <w:rPr>
          <w:rFonts w:ascii="Times" w:hAnsi="Times" w:cs="Times"/>
          <w:color w:val="auto"/>
          <w:sz w:val="24"/>
          <w:szCs w:val="24"/>
        </w:rPr>
        <w:t xml:space="preserve">, then right-click the </w:t>
      </w:r>
      <w:r w:rsidRPr="00F878D0">
        <w:rPr>
          <w:rStyle w:val="csbl"/>
          <w:rFonts w:ascii="Times" w:hAnsi="Times" w:cs="Times"/>
          <w:bCs/>
          <w:color w:val="auto"/>
          <w:sz w:val="24"/>
          <w:szCs w:val="24"/>
        </w:rPr>
        <w:t>Users</w:t>
      </w:r>
      <w:r w:rsidRPr="00F878D0">
        <w:rPr>
          <w:rFonts w:ascii="Times" w:hAnsi="Times" w:cs="Times"/>
          <w:color w:val="auto"/>
          <w:sz w:val="24"/>
          <w:szCs w:val="24"/>
        </w:rPr>
        <w:t xml:space="preserve"> folder (see Figure 1</w:t>
      </w:r>
      <w:r w:rsidR="008E065F">
        <w:rPr>
          <w:rFonts w:ascii="Times" w:hAnsi="Times" w:cs="Times"/>
          <w:color w:val="auto"/>
          <w:sz w:val="24"/>
          <w:szCs w:val="24"/>
        </w:rPr>
        <w:t>2</w:t>
      </w:r>
      <w:r w:rsidRPr="00F878D0">
        <w:rPr>
          <w:rFonts w:ascii="Times" w:hAnsi="Times" w:cs="Times"/>
          <w:color w:val="auto"/>
          <w:sz w:val="24"/>
          <w:szCs w:val="24"/>
        </w:rPr>
        <w:t xml:space="preserve">-2). Click </w:t>
      </w:r>
      <w:r w:rsidRPr="00F878D0">
        <w:rPr>
          <w:rStyle w:val="csbl"/>
          <w:rFonts w:ascii="Times" w:hAnsi="Times" w:cs="Times"/>
          <w:bCs/>
          <w:color w:val="auto"/>
          <w:sz w:val="24"/>
          <w:szCs w:val="24"/>
        </w:rPr>
        <w:t>New</w:t>
      </w:r>
      <w:r w:rsidRPr="00F878D0">
        <w:rPr>
          <w:rFonts w:ascii="Times" w:hAnsi="Times" w:cs="Times"/>
          <w:color w:val="auto"/>
          <w:sz w:val="24"/>
          <w:szCs w:val="24"/>
        </w:rPr>
        <w:t xml:space="preserve">, then click </w:t>
      </w:r>
      <w:r w:rsidRPr="00F878D0">
        <w:rPr>
          <w:rStyle w:val="csbl"/>
          <w:rFonts w:ascii="Times" w:hAnsi="Times" w:cs="Times"/>
          <w:bCs/>
          <w:color w:val="auto"/>
          <w:sz w:val="24"/>
          <w:szCs w:val="24"/>
        </w:rPr>
        <w:t>User</w:t>
      </w:r>
      <w:r w:rsidRPr="00F878D0">
        <w:rPr>
          <w:rFonts w:ascii="Times" w:hAnsi="Times" w:cs="Times"/>
          <w:color w:val="auto"/>
          <w:sz w:val="24"/>
          <w:szCs w:val="24"/>
        </w:rPr>
        <w:t>.</w:t>
      </w:r>
    </w:p>
    <w:p w14:paraId="07F94C95" w14:textId="3146A0E9" w:rsidR="007D6399" w:rsidRPr="00F878D0" w:rsidRDefault="007D6399" w:rsidP="00F878D0">
      <w:pPr>
        <w:pStyle w:val="COOT"/>
        <w:spacing w:before="0" w:after="0" w:line="480" w:lineRule="auto"/>
        <w:ind w:left="360"/>
        <w:rPr>
          <w:rFonts w:ascii="Times" w:hAnsi="Times" w:cs="Times"/>
          <w:b w:val="0"/>
          <w:color w:val="auto"/>
          <w:sz w:val="24"/>
          <w:szCs w:val="24"/>
        </w:rPr>
      </w:pPr>
      <w:r w:rsidRPr="00F878D0">
        <w:rPr>
          <w:rFonts w:ascii="Times" w:hAnsi="Times" w:cs="Times"/>
          <w:color w:val="auto"/>
          <w:sz w:val="24"/>
          <w:szCs w:val="24"/>
        </w:rPr>
        <w:t>[Insert Figure 1</w:t>
      </w:r>
      <w:r w:rsidR="008E065F">
        <w:rPr>
          <w:rFonts w:ascii="Times" w:hAnsi="Times" w:cs="Times"/>
          <w:color w:val="auto"/>
          <w:sz w:val="24"/>
          <w:szCs w:val="24"/>
        </w:rPr>
        <w:t>2</w:t>
      </w:r>
      <w:r w:rsidRPr="00F878D0">
        <w:rPr>
          <w:rFonts w:ascii="Times" w:hAnsi="Times" w:cs="Times"/>
          <w:color w:val="auto"/>
          <w:sz w:val="24"/>
          <w:szCs w:val="24"/>
        </w:rPr>
        <w:t>-2 Here]</w:t>
      </w:r>
    </w:p>
    <w:p w14:paraId="01FBA99A" w14:textId="6B2A7710"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Click the </w:t>
      </w:r>
      <w:r w:rsidRPr="00F878D0">
        <w:rPr>
          <w:rStyle w:val="Bold"/>
          <w:rFonts w:ascii="Times" w:hAnsi="Times" w:cs="Times"/>
          <w:bCs/>
          <w:color w:val="auto"/>
          <w:sz w:val="24"/>
          <w:szCs w:val="24"/>
          <w:lang w:eastAsia="en-US"/>
        </w:rPr>
        <w:t>Users</w:t>
      </w:r>
      <w:r w:rsidRPr="00F878D0">
        <w:rPr>
          <w:rFonts w:ascii="Times" w:hAnsi="Times" w:cs="Times"/>
          <w:color w:val="auto"/>
          <w:sz w:val="24"/>
          <w:szCs w:val="24"/>
        </w:rPr>
        <w:t xml:space="preserve"> group in the left pane, and then create a non</w:t>
      </w:r>
      <w:ins w:id="23" w:author="Copy Editor" w:date="2017-07-20T10:56:00Z">
        <w:r w:rsidR="00CE4CE2">
          <w:rPr>
            <w:rFonts w:ascii="Times" w:hAnsi="Times" w:cs="Times"/>
            <w:color w:val="auto"/>
            <w:sz w:val="24"/>
            <w:szCs w:val="24"/>
          </w:rPr>
          <w:t>-</w:t>
        </w:r>
      </w:ins>
      <w:r w:rsidRPr="00F878D0">
        <w:rPr>
          <w:rFonts w:ascii="Times" w:hAnsi="Times" w:cs="Times"/>
          <w:color w:val="auto"/>
          <w:sz w:val="24"/>
          <w:szCs w:val="24"/>
        </w:rPr>
        <w:t xml:space="preserve">administrative user named Nicole Diver with the username </w:t>
      </w:r>
      <w:r w:rsidRPr="00F878D0">
        <w:rPr>
          <w:rStyle w:val="Bold"/>
          <w:rFonts w:ascii="Times" w:hAnsi="Times" w:cs="Times"/>
          <w:bCs/>
          <w:color w:val="auto"/>
          <w:sz w:val="24"/>
          <w:szCs w:val="24"/>
          <w:lang w:eastAsia="en-US"/>
        </w:rPr>
        <w:t>ndiver</w:t>
      </w:r>
      <w:r w:rsidRPr="00F878D0">
        <w:rPr>
          <w:rFonts w:ascii="Times" w:hAnsi="Times" w:cs="Times"/>
          <w:color w:val="auto"/>
          <w:sz w:val="24"/>
          <w:szCs w:val="24"/>
        </w:rPr>
        <w:t xml:space="preserve"> and the password </w:t>
      </w:r>
      <w:r w:rsidRPr="00F878D0">
        <w:rPr>
          <w:rStyle w:val="Bold"/>
          <w:rFonts w:ascii="Times" w:hAnsi="Times" w:cs="Times"/>
          <w:bCs/>
          <w:color w:val="auto"/>
          <w:sz w:val="24"/>
          <w:szCs w:val="24"/>
          <w:lang w:eastAsia="en-US"/>
        </w:rPr>
        <w:t>Pa$$word</w:t>
      </w:r>
      <w:r w:rsidRPr="00F878D0">
        <w:rPr>
          <w:rFonts w:ascii="Times" w:hAnsi="Times" w:cs="Times"/>
          <w:color w:val="auto"/>
          <w:sz w:val="24"/>
          <w:szCs w:val="24"/>
        </w:rPr>
        <w:t>. Close the Active Directory Users and Computers window.</w:t>
      </w:r>
    </w:p>
    <w:p w14:paraId="2EA638A3" w14:textId="7D97D8A4"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Close the Sales Properties window. Open </w:t>
      </w:r>
      <w:r w:rsidRPr="00F878D0">
        <w:rPr>
          <w:rStyle w:val="Bold"/>
          <w:rFonts w:ascii="Times" w:hAnsi="Times" w:cs="Times"/>
          <w:bCs/>
          <w:color w:val="auto"/>
          <w:sz w:val="24"/>
          <w:szCs w:val="24"/>
          <w:lang w:eastAsia="en-US"/>
        </w:rPr>
        <w:t>C:\Sales</w:t>
      </w:r>
      <w:r w:rsidR="00682908">
        <w:rPr>
          <w:rFonts w:ascii="Times" w:hAnsi="Times" w:cs="Times"/>
          <w:color w:val="auto"/>
          <w:sz w:val="24"/>
          <w:szCs w:val="24"/>
        </w:rPr>
        <w:t xml:space="preserve">, </w:t>
      </w:r>
      <w:r w:rsidRPr="00F878D0">
        <w:rPr>
          <w:rFonts w:ascii="Times" w:hAnsi="Times" w:cs="Times"/>
          <w:color w:val="auto"/>
          <w:sz w:val="24"/>
          <w:szCs w:val="24"/>
        </w:rPr>
        <w:t xml:space="preserve">right-click </w:t>
      </w:r>
      <w:r w:rsidRPr="00F878D0">
        <w:rPr>
          <w:rStyle w:val="Bold"/>
          <w:rFonts w:ascii="Times" w:hAnsi="Times" w:cs="Times"/>
          <w:bCs/>
          <w:color w:val="auto"/>
          <w:sz w:val="24"/>
          <w:szCs w:val="24"/>
          <w:lang w:eastAsia="en-US"/>
        </w:rPr>
        <w:t>January</w:t>
      </w:r>
      <w:r w:rsidRPr="00F878D0">
        <w:rPr>
          <w:rFonts w:ascii="Times" w:hAnsi="Times" w:cs="Times"/>
          <w:color w:val="auto"/>
          <w:sz w:val="24"/>
          <w:szCs w:val="24"/>
        </w:rPr>
        <w:t xml:space="preserve">, and then click </w:t>
      </w:r>
      <w:r w:rsidRPr="00F878D0">
        <w:rPr>
          <w:rStyle w:val="Bold"/>
          <w:rFonts w:ascii="Times" w:hAnsi="Times" w:cs="Times"/>
          <w:bCs/>
          <w:color w:val="auto"/>
          <w:sz w:val="24"/>
          <w:szCs w:val="24"/>
          <w:lang w:eastAsia="en-US"/>
        </w:rPr>
        <w:t>Properties</w:t>
      </w:r>
      <w:r w:rsidRPr="00F878D0">
        <w:rPr>
          <w:rFonts w:ascii="Times" w:hAnsi="Times" w:cs="Times"/>
          <w:color w:val="auto"/>
          <w:sz w:val="24"/>
          <w:szCs w:val="24"/>
        </w:rPr>
        <w:t xml:space="preserve">. Click the </w:t>
      </w:r>
      <w:r w:rsidRPr="00F878D0">
        <w:rPr>
          <w:rStyle w:val="Bold"/>
          <w:rFonts w:ascii="Times" w:hAnsi="Times" w:cs="Times"/>
          <w:bCs/>
          <w:color w:val="auto"/>
          <w:sz w:val="24"/>
          <w:szCs w:val="24"/>
          <w:lang w:eastAsia="en-US"/>
        </w:rPr>
        <w:t>Security</w:t>
      </w:r>
      <w:r w:rsidRPr="00F878D0">
        <w:rPr>
          <w:rFonts w:ascii="Times" w:hAnsi="Times" w:cs="Times"/>
          <w:color w:val="auto"/>
          <w:sz w:val="24"/>
          <w:szCs w:val="24"/>
        </w:rPr>
        <w:t xml:space="preserve"> tab. Click each of the security groups one at a time and watch the permissions change in the Permissions window. Notice that the Authenticated Users group has more permissions than the Users group. Examine the permissions shown from Full control through Special permissions at the bottom. Notice that the check marks in the Allow column are a faded gray. This indicates </w:t>
      </w:r>
      <w:r w:rsidRPr="00F878D0">
        <w:rPr>
          <w:rFonts w:ascii="Times" w:hAnsi="Times" w:cs="Times"/>
          <w:color w:val="auto"/>
          <w:sz w:val="24"/>
          <w:szCs w:val="24"/>
        </w:rPr>
        <w:lastRenderedPageBreak/>
        <w:t xml:space="preserve">that the permissions are inherited from the container in which the January file was placed—that is, C:\Sales. In the January Properties window, click </w:t>
      </w:r>
      <w:r w:rsidRPr="00F878D0">
        <w:rPr>
          <w:rStyle w:val="Bold"/>
          <w:rFonts w:ascii="Times" w:hAnsi="Times" w:cs="Times"/>
          <w:bCs/>
          <w:color w:val="auto"/>
          <w:sz w:val="24"/>
          <w:szCs w:val="24"/>
          <w:lang w:eastAsia="en-US"/>
        </w:rPr>
        <w:t>Edit</w:t>
      </w:r>
      <w:r w:rsidRPr="00F878D0">
        <w:rPr>
          <w:rFonts w:ascii="Times" w:hAnsi="Times" w:cs="Times"/>
          <w:color w:val="auto"/>
          <w:sz w:val="24"/>
          <w:szCs w:val="24"/>
        </w:rPr>
        <w:t>.</w:t>
      </w:r>
    </w:p>
    <w:p w14:paraId="39D787D4" w14:textId="455F0F27"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By experimentation, you can determine that you can add permissions but you can’t change any permissions that are already set. Do not add any permissions. Click </w:t>
      </w:r>
      <w:r w:rsidRPr="00F878D0">
        <w:rPr>
          <w:rStyle w:val="Bold"/>
          <w:rFonts w:ascii="Times" w:hAnsi="Times" w:cs="Times"/>
          <w:bCs/>
          <w:color w:val="auto"/>
          <w:sz w:val="24"/>
          <w:szCs w:val="24"/>
          <w:lang w:eastAsia="en-US"/>
        </w:rPr>
        <w:t>Users (</w:t>
      </w:r>
      <w:r w:rsidR="008E065F">
        <w:rPr>
          <w:rStyle w:val="Bolditalic"/>
          <w:rFonts w:ascii="Times" w:hAnsi="Times" w:cs="Times"/>
          <w:bCs/>
          <w:i w:val="0"/>
          <w:iCs/>
          <w:color w:val="auto"/>
          <w:sz w:val="24"/>
          <w:szCs w:val="24"/>
          <w:lang w:eastAsia="en-US"/>
        </w:rPr>
        <w:t>Windows Server</w:t>
      </w:r>
      <w:r w:rsidRPr="00F878D0">
        <w:rPr>
          <w:rStyle w:val="Bolditalic"/>
          <w:rFonts w:ascii="Times" w:hAnsi="Times" w:cs="Times"/>
          <w:bCs/>
          <w:iCs/>
          <w:color w:val="auto"/>
          <w:sz w:val="24"/>
          <w:szCs w:val="24"/>
          <w:lang w:eastAsia="en-US"/>
        </w:rPr>
        <w:t>\</w:t>
      </w:r>
      <w:r w:rsidRPr="00F878D0">
        <w:rPr>
          <w:rStyle w:val="Bold"/>
          <w:rFonts w:ascii="Times" w:hAnsi="Times" w:cs="Times"/>
          <w:bCs/>
          <w:color w:val="auto"/>
          <w:sz w:val="24"/>
          <w:szCs w:val="24"/>
          <w:lang w:eastAsia="en-US"/>
        </w:rPr>
        <w:t>Users)</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Remove</w:t>
      </w:r>
      <w:r w:rsidRPr="00F878D0">
        <w:rPr>
          <w:rFonts w:ascii="Times" w:hAnsi="Times" w:cs="Times"/>
          <w:color w:val="auto"/>
          <w:sz w:val="24"/>
          <w:szCs w:val="24"/>
        </w:rPr>
        <w:t xml:space="preserve">. The resulting error message discusses the need to block inheritance of permissions before such an action can be taken.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Cancel</w:t>
      </w:r>
      <w:r w:rsidRPr="00F878D0">
        <w:rPr>
          <w:rFonts w:ascii="Times" w:hAnsi="Times" w:cs="Times"/>
          <w:color w:val="auto"/>
          <w:sz w:val="24"/>
          <w:szCs w:val="24"/>
        </w:rPr>
        <w:t xml:space="preserve"> in the Permissions for January window.</w:t>
      </w:r>
    </w:p>
    <w:p w14:paraId="1C82ACDB" w14:textId="6AD52382"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In the January Properties window, click </w:t>
      </w:r>
      <w:r w:rsidRPr="00F878D0">
        <w:rPr>
          <w:rStyle w:val="Bold"/>
          <w:rFonts w:ascii="Times" w:hAnsi="Times" w:cs="Times"/>
          <w:bCs/>
          <w:color w:val="auto"/>
          <w:sz w:val="24"/>
          <w:szCs w:val="24"/>
          <w:lang w:eastAsia="en-US"/>
        </w:rPr>
        <w:t>Advanced</w:t>
      </w:r>
      <w:r w:rsidRPr="00F878D0">
        <w:rPr>
          <w:rFonts w:ascii="Times" w:hAnsi="Times" w:cs="Times"/>
          <w:color w:val="auto"/>
          <w:sz w:val="24"/>
          <w:szCs w:val="24"/>
        </w:rPr>
        <w:t xml:space="preserve">. This window shows more details about the permissions set, but you can’t change permissions on this window. Double-click </w:t>
      </w:r>
      <w:r w:rsidRPr="00F878D0">
        <w:rPr>
          <w:rStyle w:val="Bold"/>
          <w:rFonts w:ascii="Times" w:hAnsi="Times" w:cs="Times"/>
          <w:bCs/>
          <w:color w:val="auto"/>
          <w:sz w:val="24"/>
          <w:szCs w:val="24"/>
          <w:lang w:eastAsia="en-US"/>
        </w:rPr>
        <w:t>Authenticated Users</w:t>
      </w:r>
      <w:r w:rsidRPr="00F878D0">
        <w:rPr>
          <w:rFonts w:ascii="Times" w:hAnsi="Times" w:cs="Times"/>
          <w:color w:val="auto"/>
          <w:sz w:val="24"/>
          <w:szCs w:val="24"/>
        </w:rPr>
        <w:t xml:space="preserve"> in the Permission entries box. Here, you see the detailed NTFS permissions that are combined to create the standard NTFS permissions you saw in Step 5 and in Figure 1</w:t>
      </w:r>
      <w:r w:rsidR="008E065F">
        <w:rPr>
          <w:rFonts w:ascii="Times" w:hAnsi="Times" w:cs="Times"/>
          <w:color w:val="auto"/>
          <w:sz w:val="24"/>
          <w:szCs w:val="24"/>
        </w:rPr>
        <w:t>2</w:t>
      </w:r>
      <w:r w:rsidRPr="00F878D0">
        <w:rPr>
          <w:rFonts w:ascii="Times" w:hAnsi="Times" w:cs="Times"/>
          <w:color w:val="auto"/>
          <w:sz w:val="24"/>
          <w:szCs w:val="24"/>
        </w:rPr>
        <w:t xml:space="preserve">-1. You may have to click the Show advanced permissions link to see all permissions. Scroll through these permissions. Note that when an entry has more than one permission separated by a backslash, the permission on the left would be in force if the object were a directory; however, if the object were a file, as is the case here, the permission on the right of the backslash applies. By clicking around this window, you’ll discover that you cannot change permissions. Click </w:t>
      </w:r>
      <w:r w:rsidRPr="00F878D0">
        <w:rPr>
          <w:rStyle w:val="Bold"/>
          <w:rFonts w:ascii="Times" w:hAnsi="Times" w:cs="Times"/>
          <w:bCs/>
          <w:color w:val="auto"/>
          <w:sz w:val="24"/>
          <w:szCs w:val="24"/>
          <w:lang w:eastAsia="en-US"/>
        </w:rPr>
        <w:t>Close</w:t>
      </w:r>
      <w:r w:rsidRPr="00F878D0">
        <w:rPr>
          <w:rFonts w:ascii="Times" w:hAnsi="Times" w:cs="Times"/>
          <w:color w:val="auto"/>
          <w:sz w:val="24"/>
          <w:szCs w:val="24"/>
        </w:rPr>
        <w:t xml:space="preserve"> on the Permission Entry for January window. Navigate to the C:\Sales\January.txt document, right-click it, and click </w:t>
      </w:r>
      <w:r w:rsidRPr="00F878D0">
        <w:rPr>
          <w:rStyle w:val="csbl"/>
          <w:rFonts w:ascii="Times" w:hAnsi="Times" w:cs="Times"/>
          <w:bCs/>
          <w:color w:val="auto"/>
          <w:sz w:val="24"/>
          <w:szCs w:val="24"/>
        </w:rPr>
        <w:t>Properties</w:t>
      </w:r>
      <w:r w:rsidRPr="00F878D0">
        <w:rPr>
          <w:rFonts w:ascii="Times" w:hAnsi="Times" w:cs="Times"/>
          <w:color w:val="auto"/>
          <w:sz w:val="24"/>
          <w:szCs w:val="24"/>
        </w:rPr>
        <w:t xml:space="preserve">. Click the </w:t>
      </w:r>
      <w:r w:rsidRPr="00F878D0">
        <w:rPr>
          <w:rStyle w:val="csbl"/>
          <w:rFonts w:ascii="Times" w:hAnsi="Times" w:cs="Times"/>
          <w:bCs/>
          <w:color w:val="auto"/>
          <w:sz w:val="24"/>
          <w:szCs w:val="24"/>
        </w:rPr>
        <w:t xml:space="preserve">Security </w:t>
      </w:r>
      <w:r w:rsidRPr="00F878D0">
        <w:rPr>
          <w:rFonts w:ascii="Times" w:hAnsi="Times" w:cs="Times"/>
          <w:color w:val="auto"/>
          <w:sz w:val="24"/>
          <w:szCs w:val="24"/>
        </w:rPr>
        <w:t>tab.</w:t>
      </w:r>
    </w:p>
    <w:p w14:paraId="5C2E030E" w14:textId="437753BB"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Click </w:t>
      </w:r>
      <w:r w:rsidRPr="00F878D0">
        <w:rPr>
          <w:rStyle w:val="Bold"/>
          <w:rFonts w:ascii="Times" w:hAnsi="Times" w:cs="Times"/>
          <w:bCs/>
          <w:color w:val="auto"/>
          <w:sz w:val="24"/>
          <w:szCs w:val="24"/>
          <w:lang w:eastAsia="en-US"/>
        </w:rPr>
        <w:t>Users (</w:t>
      </w:r>
      <w:r w:rsidR="00A8116E" w:rsidRPr="00A8116E">
        <w:rPr>
          <w:rStyle w:val="Bolditalic"/>
          <w:rFonts w:ascii="Times" w:hAnsi="Times" w:cs="Times"/>
          <w:bCs/>
          <w:i w:val="0"/>
          <w:iCs/>
          <w:color w:val="auto"/>
          <w:sz w:val="24"/>
          <w:szCs w:val="24"/>
          <w:lang w:eastAsia="en-US"/>
        </w:rPr>
        <w:t>WINDOWS SERVER</w:t>
      </w:r>
      <w:r w:rsidRPr="00F878D0">
        <w:rPr>
          <w:rStyle w:val="Bolditalic"/>
          <w:rFonts w:ascii="Times" w:hAnsi="Times" w:cs="Times"/>
          <w:bCs/>
          <w:iCs/>
          <w:color w:val="auto"/>
          <w:sz w:val="24"/>
          <w:szCs w:val="24"/>
          <w:lang w:eastAsia="en-US"/>
        </w:rPr>
        <w:t>\</w:t>
      </w:r>
      <w:r w:rsidRPr="00F878D0">
        <w:rPr>
          <w:rStyle w:val="Bold"/>
          <w:rFonts w:ascii="Times" w:hAnsi="Times" w:cs="Times"/>
          <w:bCs/>
          <w:color w:val="auto"/>
          <w:sz w:val="24"/>
          <w:szCs w:val="24"/>
          <w:lang w:eastAsia="en-US"/>
        </w:rPr>
        <w:t>Users)</w:t>
      </w:r>
      <w:r w:rsidRPr="00F878D0">
        <w:rPr>
          <w:rFonts w:ascii="Times" w:hAnsi="Times" w:cs="Times"/>
          <w:color w:val="auto"/>
          <w:sz w:val="24"/>
          <w:szCs w:val="24"/>
        </w:rPr>
        <w:t xml:space="preserve">. Notice that the permissions are still dimmed. Click </w:t>
      </w:r>
      <w:r w:rsidRPr="00F878D0">
        <w:rPr>
          <w:rStyle w:val="Bold"/>
          <w:rFonts w:ascii="Times" w:hAnsi="Times" w:cs="Times"/>
          <w:bCs/>
          <w:color w:val="auto"/>
          <w:sz w:val="24"/>
          <w:szCs w:val="24"/>
          <w:lang w:eastAsia="en-US"/>
        </w:rPr>
        <w:t>Cancel</w:t>
      </w:r>
      <w:r w:rsidRPr="00F878D0">
        <w:rPr>
          <w:rFonts w:ascii="Times" w:hAnsi="Times" w:cs="Times"/>
          <w:color w:val="auto"/>
          <w:sz w:val="24"/>
          <w:szCs w:val="24"/>
        </w:rPr>
        <w:t xml:space="preserve"> in the January Properties window. Click </w:t>
      </w:r>
      <w:r w:rsidRPr="00F878D0">
        <w:rPr>
          <w:rStyle w:val="csbl"/>
          <w:rFonts w:ascii="Times" w:hAnsi="Times" w:cs="Times"/>
          <w:bCs/>
          <w:color w:val="auto"/>
          <w:sz w:val="24"/>
          <w:szCs w:val="24"/>
        </w:rPr>
        <w:t>Advanced</w:t>
      </w:r>
      <w:r w:rsidRPr="00F878D0">
        <w:rPr>
          <w:rFonts w:ascii="Times" w:hAnsi="Times" w:cs="Times"/>
          <w:color w:val="auto"/>
          <w:sz w:val="24"/>
          <w:szCs w:val="24"/>
        </w:rPr>
        <w:t xml:space="preserve">, then click </w:t>
      </w:r>
      <w:r w:rsidRPr="00F878D0">
        <w:rPr>
          <w:rStyle w:val="csbl"/>
          <w:rFonts w:ascii="Times" w:hAnsi="Times" w:cs="Times"/>
          <w:bCs/>
          <w:color w:val="auto"/>
          <w:sz w:val="24"/>
          <w:szCs w:val="24"/>
        </w:rPr>
        <w:t>Disable inheritance</w:t>
      </w:r>
      <w:r w:rsidRPr="00F878D0">
        <w:rPr>
          <w:rFonts w:ascii="Times" w:hAnsi="Times" w:cs="Times"/>
          <w:color w:val="auto"/>
          <w:sz w:val="24"/>
          <w:szCs w:val="24"/>
        </w:rPr>
        <w:t xml:space="preserve"> and click </w:t>
      </w:r>
      <w:r w:rsidRPr="00F878D0">
        <w:rPr>
          <w:rStyle w:val="csbl"/>
          <w:rFonts w:ascii="Times" w:hAnsi="Times" w:cs="Times"/>
          <w:bCs/>
          <w:color w:val="auto"/>
          <w:sz w:val="24"/>
          <w:szCs w:val="24"/>
        </w:rPr>
        <w:t>Convert inherited permissions into explicit permissions on this object</w:t>
      </w:r>
      <w:r w:rsidRPr="00F878D0">
        <w:rPr>
          <w:rFonts w:ascii="Times" w:hAnsi="Times" w:cs="Times"/>
          <w:color w:val="auto"/>
          <w:sz w:val="24"/>
          <w:szCs w:val="24"/>
        </w:rPr>
        <w:t xml:space="preserve">. You are now blocking inheritance of permissions from the root of C:. Select </w:t>
      </w:r>
      <w:r w:rsidRPr="00F878D0">
        <w:rPr>
          <w:rStyle w:val="csbl"/>
          <w:rFonts w:ascii="Times" w:hAnsi="Times" w:cs="Times"/>
          <w:bCs/>
          <w:color w:val="auto"/>
          <w:sz w:val="24"/>
          <w:szCs w:val="24"/>
        </w:rPr>
        <w:t>Users</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Edit</w:t>
      </w:r>
      <w:r w:rsidRPr="00F878D0">
        <w:rPr>
          <w:rFonts w:ascii="Times" w:hAnsi="Times" w:cs="Times"/>
          <w:color w:val="auto"/>
          <w:sz w:val="24"/>
          <w:szCs w:val="24"/>
        </w:rPr>
        <w:t xml:space="preserve">, then click </w:t>
      </w:r>
      <w:r w:rsidRPr="00F878D0">
        <w:rPr>
          <w:rStyle w:val="csbl"/>
          <w:rFonts w:ascii="Times" w:hAnsi="Times" w:cs="Times"/>
          <w:bCs/>
          <w:color w:val="auto"/>
          <w:sz w:val="24"/>
          <w:szCs w:val="24"/>
        </w:rPr>
        <w:t>Select a principal</w:t>
      </w:r>
      <w:r w:rsidRPr="00F878D0">
        <w:rPr>
          <w:rFonts w:ascii="Times" w:hAnsi="Times" w:cs="Times"/>
          <w:color w:val="auto"/>
          <w:sz w:val="24"/>
          <w:szCs w:val="24"/>
        </w:rPr>
        <w:t xml:space="preserve">. In the </w:t>
      </w:r>
      <w:r w:rsidRPr="00F878D0">
        <w:rPr>
          <w:rFonts w:ascii="Times" w:hAnsi="Times" w:cs="Times"/>
          <w:color w:val="auto"/>
          <w:sz w:val="24"/>
          <w:szCs w:val="24"/>
        </w:rPr>
        <w:lastRenderedPageBreak/>
        <w:t xml:space="preserve">“Enter the object name to select” box, type </w:t>
      </w:r>
      <w:r w:rsidRPr="00F878D0">
        <w:rPr>
          <w:rStyle w:val="csbl"/>
          <w:rFonts w:ascii="Times" w:hAnsi="Times" w:cs="Times"/>
          <w:bCs/>
          <w:color w:val="auto"/>
          <w:sz w:val="24"/>
          <w:szCs w:val="24"/>
        </w:rPr>
        <w:t>Administrators</w:t>
      </w:r>
      <w:r w:rsidRPr="00F878D0">
        <w:rPr>
          <w:rFonts w:ascii="Times" w:hAnsi="Times" w:cs="Times"/>
          <w:color w:val="auto"/>
          <w:sz w:val="24"/>
          <w:szCs w:val="24"/>
        </w:rPr>
        <w:t xml:space="preserve"> and click </w:t>
      </w:r>
      <w:r w:rsidRPr="00F878D0">
        <w:rPr>
          <w:rStyle w:val="csbl"/>
          <w:rFonts w:ascii="Times" w:hAnsi="Times" w:cs="Times"/>
          <w:bCs/>
          <w:color w:val="auto"/>
          <w:sz w:val="24"/>
          <w:szCs w:val="24"/>
        </w:rPr>
        <w:t xml:space="preserve">Check Names, </w:t>
      </w:r>
      <w:r w:rsidRPr="00F878D0">
        <w:rPr>
          <w:rFonts w:ascii="Times" w:hAnsi="Times" w:cs="Times"/>
          <w:color w:val="auto"/>
          <w:sz w:val="24"/>
          <w:szCs w:val="24"/>
        </w:rPr>
        <w:t>then click</w:t>
      </w:r>
      <w:r w:rsidRPr="00F878D0">
        <w:rPr>
          <w:rStyle w:val="csbl"/>
          <w:rFonts w:ascii="Times" w:hAnsi="Times" w:cs="Times"/>
          <w:bCs/>
          <w:color w:val="auto"/>
          <w:sz w:val="24"/>
          <w:szCs w:val="24"/>
        </w:rPr>
        <w:t xml:space="preserve"> OK</w:t>
      </w:r>
      <w:r w:rsidRPr="00F878D0">
        <w:rPr>
          <w:rFonts w:ascii="Times" w:hAnsi="Times" w:cs="Times"/>
          <w:color w:val="auto"/>
          <w:sz w:val="24"/>
          <w:szCs w:val="24"/>
        </w:rPr>
        <w:t xml:space="preserve">. Select the administrators for </w:t>
      </w:r>
      <w:r w:rsidR="00A8116E" w:rsidRPr="00A8116E">
        <w:rPr>
          <w:rStyle w:val="csItl"/>
          <w:rFonts w:ascii="Times" w:hAnsi="Times" w:cs="Times"/>
          <w:i w:val="0"/>
          <w:iCs/>
          <w:color w:val="auto"/>
          <w:sz w:val="24"/>
          <w:szCs w:val="24"/>
        </w:rPr>
        <w:t>Windows Server</w:t>
      </w:r>
      <w:r w:rsidRPr="00F878D0">
        <w:rPr>
          <w:rFonts w:ascii="Times" w:hAnsi="Times" w:cs="Times"/>
          <w:color w:val="auto"/>
          <w:sz w:val="24"/>
          <w:szCs w:val="24"/>
        </w:rPr>
        <w:t xml:space="preserve">, then click </w:t>
      </w:r>
      <w:r w:rsidRPr="00F878D0">
        <w:rPr>
          <w:rStyle w:val="csbl"/>
          <w:rFonts w:ascii="Times" w:hAnsi="Times" w:cs="Times"/>
          <w:bCs/>
          <w:color w:val="auto"/>
          <w:sz w:val="24"/>
          <w:szCs w:val="24"/>
        </w:rPr>
        <w:t>OK</w:t>
      </w:r>
      <w:r w:rsidRPr="00F878D0">
        <w:rPr>
          <w:rFonts w:ascii="Times" w:hAnsi="Times" w:cs="Times"/>
          <w:color w:val="auto"/>
          <w:sz w:val="24"/>
          <w:szCs w:val="24"/>
        </w:rPr>
        <w:t xml:space="preserve">. In the Permission Entry for January window, click the check box in the Full control row. If necessary, select </w:t>
      </w:r>
      <w:r w:rsidRPr="00F878D0">
        <w:rPr>
          <w:rStyle w:val="csbl"/>
          <w:rFonts w:ascii="Times" w:hAnsi="Times" w:cs="Times"/>
          <w:bCs/>
          <w:color w:val="auto"/>
          <w:sz w:val="24"/>
          <w:szCs w:val="24"/>
        </w:rPr>
        <w:t xml:space="preserve">Allow </w:t>
      </w:r>
      <w:r w:rsidRPr="00F878D0">
        <w:rPr>
          <w:rFonts w:ascii="Times" w:hAnsi="Times" w:cs="Times"/>
          <w:color w:val="auto"/>
          <w:sz w:val="24"/>
          <w:szCs w:val="24"/>
        </w:rPr>
        <w:t>from the Type drop-down, as shown in Figure 1</w:t>
      </w:r>
      <w:r w:rsidR="008E065F">
        <w:rPr>
          <w:rFonts w:ascii="Times" w:hAnsi="Times" w:cs="Times"/>
          <w:color w:val="auto"/>
          <w:sz w:val="24"/>
          <w:szCs w:val="24"/>
        </w:rPr>
        <w:t>2</w:t>
      </w:r>
      <w:r w:rsidRPr="00F878D0">
        <w:rPr>
          <w:rFonts w:ascii="Times" w:hAnsi="Times" w:cs="Times"/>
          <w:color w:val="auto"/>
          <w:sz w:val="24"/>
          <w:szCs w:val="24"/>
        </w:rPr>
        <w:t xml:space="preserve">-3.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three times.</w:t>
      </w:r>
    </w:p>
    <w:p w14:paraId="6C382472" w14:textId="77777777" w:rsidR="00A97B5C" w:rsidRPr="00F878D0" w:rsidRDefault="00A97B5C" w:rsidP="00F878D0">
      <w:pPr>
        <w:pStyle w:val="NLFIRST"/>
        <w:numPr>
          <w:ilvl w:val="0"/>
          <w:numId w:val="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You may want to keep the system running while you answer the Review Questions.</w:t>
      </w:r>
    </w:p>
    <w:p w14:paraId="40DB2CFD" w14:textId="53D41622" w:rsidR="007D6399" w:rsidRPr="00F878D0" w:rsidRDefault="007D6399" w:rsidP="00F878D0">
      <w:pPr>
        <w:pStyle w:val="COOT"/>
        <w:spacing w:before="0" w:after="0" w:line="480" w:lineRule="auto"/>
        <w:ind w:left="360"/>
        <w:rPr>
          <w:rFonts w:ascii="Times" w:hAnsi="Times" w:cs="Times"/>
          <w:b w:val="0"/>
          <w:color w:val="auto"/>
          <w:sz w:val="24"/>
          <w:szCs w:val="24"/>
        </w:rPr>
      </w:pPr>
      <w:r w:rsidRPr="00F878D0">
        <w:rPr>
          <w:rFonts w:ascii="Times" w:hAnsi="Times" w:cs="Times"/>
          <w:color w:val="auto"/>
          <w:sz w:val="24"/>
          <w:szCs w:val="24"/>
        </w:rPr>
        <w:t>[Insert Figure 1</w:t>
      </w:r>
      <w:r w:rsidR="008E065F">
        <w:rPr>
          <w:rFonts w:ascii="Times" w:hAnsi="Times" w:cs="Times"/>
          <w:color w:val="auto"/>
          <w:sz w:val="24"/>
          <w:szCs w:val="24"/>
        </w:rPr>
        <w:t>2</w:t>
      </w:r>
      <w:r w:rsidRPr="00F878D0">
        <w:rPr>
          <w:rFonts w:ascii="Times" w:hAnsi="Times" w:cs="Times"/>
          <w:color w:val="auto"/>
          <w:sz w:val="24"/>
          <w:szCs w:val="24"/>
        </w:rPr>
        <w:t>-3 Here]</w:t>
      </w:r>
    </w:p>
    <w:p w14:paraId="3359BE40" w14:textId="553E385B" w:rsidR="00A97B5C" w:rsidRPr="00F878D0" w:rsidRDefault="0075225F" w:rsidP="00F878D0">
      <w:pPr>
        <w:pStyle w:val="TX1"/>
        <w:spacing w:line="480" w:lineRule="auto"/>
        <w:ind w:left="0"/>
        <w:rPr>
          <w:rFonts w:ascii="Times" w:hAnsi="Times" w:cs="Times"/>
          <w:color w:val="auto"/>
          <w:sz w:val="24"/>
          <w:szCs w:val="24"/>
        </w:rPr>
      </w:pPr>
      <w:ins w:id="24" w:author="Copy Editor" w:date="2017-07-20T11:39:00Z">
        <w:r>
          <w:rPr>
            <w:rFonts w:ascii="Times" w:hAnsi="Times" w:cs="Times"/>
            <w:b/>
            <w:color w:val="auto"/>
            <w:sz w:val="24"/>
            <w:szCs w:val="24"/>
          </w:rPr>
          <w:t>&lt;H2&gt;</w:t>
        </w:r>
      </w:ins>
      <w:r w:rsidR="00A97B5C" w:rsidRPr="00F878D0">
        <w:rPr>
          <w:rFonts w:ascii="Times" w:hAnsi="Times" w:cs="Times"/>
          <w:b/>
          <w:color w:val="auto"/>
          <w:sz w:val="24"/>
          <w:szCs w:val="24"/>
        </w:rPr>
        <w:t>Certification Objectives</w:t>
      </w:r>
    </w:p>
    <w:p w14:paraId="14E47D03" w14:textId="4F04DDE3" w:rsidR="00A97B5C" w:rsidRPr="00F878D0" w:rsidRDefault="0075225F" w:rsidP="00F878D0">
      <w:pPr>
        <w:pStyle w:val="TX1"/>
        <w:spacing w:line="480" w:lineRule="auto"/>
        <w:ind w:left="0"/>
        <w:rPr>
          <w:rFonts w:ascii="Times" w:hAnsi="Times" w:cs="Times"/>
          <w:color w:val="auto"/>
          <w:sz w:val="24"/>
          <w:szCs w:val="24"/>
        </w:rPr>
      </w:pPr>
      <w:ins w:id="25" w:author="Copy Editor" w:date="2017-07-20T11:39:00Z">
        <w:r>
          <w:rPr>
            <w:rFonts w:ascii="Times" w:hAnsi="Times" w:cs="Times"/>
            <w:color w:val="auto"/>
            <w:sz w:val="24"/>
            <w:szCs w:val="24"/>
          </w:rPr>
          <w:t>&lt;TX1&gt;</w:t>
        </w:r>
      </w:ins>
      <w:r w:rsidR="00A97B5C" w:rsidRPr="00F878D0">
        <w:rPr>
          <w:rFonts w:ascii="Times" w:hAnsi="Times" w:cs="Times"/>
          <w:color w:val="auto"/>
          <w:sz w:val="24"/>
          <w:szCs w:val="24"/>
        </w:rPr>
        <w:t>Objectives for CompTIA Security</w:t>
      </w:r>
      <w:r w:rsidR="00ED10B7" w:rsidRPr="00F878D0">
        <w:rPr>
          <w:rStyle w:val="Math"/>
          <w:rFonts w:ascii="Times" w:hAnsi="Times" w:cs="Times"/>
          <w:color w:val="auto"/>
          <w:sz w:val="24"/>
          <w:szCs w:val="24"/>
        </w:rPr>
        <w:t>+</w:t>
      </w:r>
      <w:r w:rsidR="00A97B5C" w:rsidRPr="00F878D0">
        <w:rPr>
          <w:rFonts w:ascii="Times" w:hAnsi="Times" w:cs="Times"/>
          <w:color w:val="auto"/>
          <w:sz w:val="24"/>
          <w:szCs w:val="24"/>
        </w:rPr>
        <w:t xml:space="preserve"> Exam:</w:t>
      </w:r>
    </w:p>
    <w:p w14:paraId="1C9C94D0" w14:textId="08C13DB6" w:rsidR="00A97B5C" w:rsidRPr="00F878D0" w:rsidRDefault="0075225F" w:rsidP="00774E98">
      <w:pPr>
        <w:pStyle w:val="COOH1"/>
        <w:numPr>
          <w:ilvl w:val="0"/>
          <w:numId w:val="2"/>
        </w:numPr>
        <w:tabs>
          <w:tab w:val="clear" w:pos="240"/>
        </w:tabs>
        <w:spacing w:before="0" w:line="480" w:lineRule="auto"/>
        <w:rPr>
          <w:rFonts w:ascii="Times" w:hAnsi="Times" w:cs="Times"/>
          <w:color w:val="auto"/>
          <w:sz w:val="24"/>
          <w:szCs w:val="24"/>
        </w:rPr>
      </w:pPr>
      <w:ins w:id="26" w:author="Copy Editor" w:date="2017-07-20T11:39:00Z">
        <w:r>
          <w:rPr>
            <w:rFonts w:ascii="Times" w:hAnsi="Times" w:cs="Times"/>
            <w:color w:val="auto"/>
            <w:sz w:val="24"/>
            <w:szCs w:val="24"/>
          </w:rPr>
          <w:t>&lt;BL&gt;</w:t>
        </w:r>
      </w:ins>
      <w:r w:rsidR="00774E98">
        <w:rPr>
          <w:rFonts w:ascii="Times" w:hAnsi="Times" w:cs="Times"/>
          <w:color w:val="auto"/>
          <w:sz w:val="24"/>
          <w:szCs w:val="24"/>
        </w:rPr>
        <w:t xml:space="preserve">2.3 </w:t>
      </w:r>
      <w:r w:rsidR="00774E98" w:rsidRPr="00774E98">
        <w:rPr>
          <w:rFonts w:ascii="Times" w:hAnsi="Times" w:cs="Times"/>
          <w:color w:val="auto"/>
          <w:sz w:val="24"/>
          <w:szCs w:val="24"/>
        </w:rPr>
        <w:t>Given a scenario, troubleshoot common security issues</w:t>
      </w:r>
      <w:r w:rsidR="00A97B5C" w:rsidRPr="00F878D0">
        <w:rPr>
          <w:rFonts w:ascii="Times" w:hAnsi="Times" w:cs="Times"/>
          <w:color w:val="auto"/>
          <w:sz w:val="24"/>
          <w:szCs w:val="24"/>
        </w:rPr>
        <w:t>.</w:t>
      </w:r>
    </w:p>
    <w:p w14:paraId="3E05B64C" w14:textId="1FEA4709" w:rsidR="00A97B5C" w:rsidRPr="00F878D0" w:rsidRDefault="00774E98" w:rsidP="00774E98">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4.1 </w:t>
      </w:r>
      <w:r w:rsidRPr="00774E98">
        <w:rPr>
          <w:rFonts w:ascii="Times" w:hAnsi="Times" w:cs="Times"/>
          <w:color w:val="auto"/>
          <w:sz w:val="24"/>
          <w:szCs w:val="24"/>
        </w:rPr>
        <w:t>Compare and contrast identity and access management concepts</w:t>
      </w:r>
      <w:r w:rsidR="00A97B5C" w:rsidRPr="00F878D0">
        <w:rPr>
          <w:rFonts w:ascii="Times" w:hAnsi="Times" w:cs="Times"/>
          <w:color w:val="auto"/>
          <w:sz w:val="24"/>
          <w:szCs w:val="24"/>
        </w:rPr>
        <w:t>.</w:t>
      </w:r>
    </w:p>
    <w:p w14:paraId="7C2F4711" w14:textId="08173622" w:rsidR="0020696B" w:rsidRDefault="00774E98">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4.3 </w:t>
      </w:r>
      <w:r w:rsidRPr="00774E98">
        <w:rPr>
          <w:rFonts w:ascii="Times" w:hAnsi="Times" w:cs="Times"/>
          <w:color w:val="auto"/>
          <w:sz w:val="24"/>
          <w:szCs w:val="24"/>
        </w:rPr>
        <w:t>Given a scenario, implement identity and access management controls</w:t>
      </w:r>
      <w:r w:rsidR="00A97B5C" w:rsidRPr="00F878D0">
        <w:rPr>
          <w:rFonts w:ascii="Times" w:hAnsi="Times" w:cs="Times"/>
          <w:color w:val="auto"/>
          <w:sz w:val="24"/>
          <w:szCs w:val="24"/>
        </w:rPr>
        <w:t>.</w:t>
      </w:r>
    </w:p>
    <w:p w14:paraId="3CC63FA0" w14:textId="77777777" w:rsidR="0020696B" w:rsidRPr="0020696B" w:rsidRDefault="0020696B">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20696B">
        <w:rPr>
          <w:rFonts w:ascii="Times" w:hAnsi="Times" w:cs="Times"/>
          <w:color w:val="auto"/>
          <w:sz w:val="24"/>
          <w:szCs w:val="24"/>
        </w:rPr>
        <w:t>Given a scenario, differentiate common account management practices</w:t>
      </w:r>
      <w:r>
        <w:rPr>
          <w:rFonts w:ascii="Times" w:hAnsi="Times" w:cs="Times"/>
          <w:color w:val="auto"/>
          <w:sz w:val="24"/>
          <w:szCs w:val="24"/>
        </w:rPr>
        <w:t>.</w:t>
      </w:r>
    </w:p>
    <w:p w14:paraId="1C83BF0F" w14:textId="78692656" w:rsidR="00A97B5C" w:rsidRPr="00F878D0" w:rsidRDefault="0075225F" w:rsidP="00F878D0">
      <w:pPr>
        <w:pStyle w:val="TX1"/>
        <w:spacing w:line="480" w:lineRule="auto"/>
        <w:ind w:left="0"/>
        <w:rPr>
          <w:rFonts w:ascii="Times" w:hAnsi="Times" w:cs="Times"/>
          <w:color w:val="auto"/>
          <w:sz w:val="24"/>
          <w:szCs w:val="24"/>
        </w:rPr>
      </w:pPr>
      <w:ins w:id="27" w:author="Copy Editor" w:date="2017-07-20T11:40:00Z">
        <w:r>
          <w:rPr>
            <w:rFonts w:ascii="Times" w:hAnsi="Times" w:cs="Times"/>
            <w:b/>
            <w:color w:val="auto"/>
            <w:sz w:val="24"/>
            <w:szCs w:val="24"/>
          </w:rPr>
          <w:t>&lt;H2&gt;</w:t>
        </w:r>
      </w:ins>
      <w:r w:rsidR="00A97B5C" w:rsidRPr="00F878D0">
        <w:rPr>
          <w:rFonts w:ascii="Times" w:hAnsi="Times" w:cs="Times"/>
          <w:b/>
          <w:color w:val="auto"/>
          <w:sz w:val="24"/>
          <w:szCs w:val="24"/>
        </w:rPr>
        <w:t>Review Questions</w:t>
      </w:r>
    </w:p>
    <w:p w14:paraId="05456570" w14:textId="74F0AC6C" w:rsidR="00A97B5C" w:rsidRPr="00F878D0" w:rsidRDefault="0075225F" w:rsidP="00F878D0">
      <w:pPr>
        <w:pStyle w:val="NLFIRST"/>
        <w:numPr>
          <w:ilvl w:val="0"/>
          <w:numId w:val="4"/>
        </w:numPr>
        <w:tabs>
          <w:tab w:val="clear" w:pos="1000"/>
        </w:tabs>
        <w:spacing w:before="0" w:after="0" w:line="480" w:lineRule="auto"/>
        <w:rPr>
          <w:rFonts w:ascii="Times" w:hAnsi="Times" w:cs="Times"/>
          <w:color w:val="auto"/>
          <w:sz w:val="24"/>
          <w:szCs w:val="24"/>
        </w:rPr>
      </w:pPr>
      <w:ins w:id="28" w:author="Copy Editor" w:date="2017-07-20T11:40:00Z">
        <w:r>
          <w:rPr>
            <w:rFonts w:ascii="Times" w:hAnsi="Times" w:cs="Times"/>
            <w:color w:val="auto"/>
            <w:sz w:val="24"/>
            <w:szCs w:val="24"/>
          </w:rPr>
          <w:t>&lt;FIB&gt;</w:t>
        </w:r>
      </w:ins>
      <w:r w:rsidR="00A97B5C" w:rsidRPr="00F878D0">
        <w:rPr>
          <w:rFonts w:ascii="Times" w:hAnsi="Times" w:cs="Times"/>
          <w:color w:val="auto"/>
          <w:sz w:val="24"/>
          <w:szCs w:val="24"/>
        </w:rPr>
        <w:t xml:space="preserve">In this lab, you discovered that there were different default permissions assigned to the Authenticated Users security group and the Users security group. An example of a user who would be able to gain authorized access to a resource on the </w:t>
      </w:r>
      <w:r w:rsidR="00A8116E">
        <w:rPr>
          <w:rFonts w:ascii="Times" w:hAnsi="Times" w:cs="Times"/>
          <w:color w:val="auto"/>
          <w:sz w:val="24"/>
          <w:szCs w:val="24"/>
        </w:rPr>
        <w:t>Windows 10</w:t>
      </w:r>
      <w:r w:rsidR="00A97B5C" w:rsidRPr="00F878D0">
        <w:rPr>
          <w:rFonts w:ascii="Times" w:hAnsi="Times" w:cs="Times"/>
          <w:color w:val="auto"/>
          <w:sz w:val="24"/>
          <w:szCs w:val="24"/>
        </w:rPr>
        <w:t xml:space="preserve"> system but who would not have been authenticated would be one in the</w:t>
      </w:r>
      <w:r w:rsidR="00675BC2" w:rsidRPr="00F878D0">
        <w:rPr>
          <w:rFonts w:ascii="Times" w:hAnsi="Times" w:cs="Times"/>
          <w:color w:val="auto"/>
          <w:sz w:val="24"/>
          <w:szCs w:val="24"/>
        </w:rPr>
        <w:t xml:space="preserve"> </w:t>
      </w:r>
      <w:r w:rsidR="006A0E8F" w:rsidRPr="00F878D0">
        <w:rPr>
          <w:rFonts w:ascii="Times" w:hAnsi="Times" w:cs="Times"/>
          <w:color w:val="auto"/>
          <w:sz w:val="24"/>
          <w:szCs w:val="24"/>
        </w:rPr>
        <w:t xml:space="preserve">___________________ </w:t>
      </w:r>
      <w:r w:rsidR="00A97B5C" w:rsidRPr="00F878D0">
        <w:rPr>
          <w:rFonts w:ascii="Times" w:hAnsi="Times" w:cs="Times"/>
          <w:color w:val="auto"/>
          <w:sz w:val="24"/>
          <w:szCs w:val="24"/>
        </w:rPr>
        <w:t>group.</w:t>
      </w:r>
    </w:p>
    <w:p w14:paraId="52513C00" w14:textId="50139CC0" w:rsidR="00A97B5C" w:rsidRPr="00F878D0" w:rsidRDefault="0075225F" w:rsidP="00F878D0">
      <w:pPr>
        <w:pStyle w:val="MULTA"/>
        <w:numPr>
          <w:ilvl w:val="0"/>
          <w:numId w:val="5"/>
        </w:numPr>
        <w:tabs>
          <w:tab w:val="clear" w:pos="1080"/>
        </w:tabs>
        <w:spacing w:after="0" w:line="480" w:lineRule="auto"/>
        <w:rPr>
          <w:rFonts w:ascii="Times" w:hAnsi="Times" w:cs="Times"/>
          <w:color w:val="auto"/>
          <w:sz w:val="24"/>
          <w:szCs w:val="24"/>
        </w:rPr>
      </w:pPr>
      <w:ins w:id="29" w:author="Copy Editor" w:date="2017-07-20T11:40:00Z">
        <w:r>
          <w:rPr>
            <w:rFonts w:ascii="Times" w:hAnsi="Times" w:cs="Times"/>
            <w:color w:val="auto"/>
            <w:sz w:val="24"/>
            <w:szCs w:val="24"/>
          </w:rPr>
          <w:t>&lt;FIBA&gt;</w:t>
        </w:r>
      </w:ins>
      <w:r w:rsidR="00A97B5C" w:rsidRPr="00F878D0">
        <w:rPr>
          <w:rFonts w:ascii="Times" w:hAnsi="Times" w:cs="Times"/>
          <w:color w:val="auto"/>
          <w:sz w:val="24"/>
          <w:szCs w:val="24"/>
        </w:rPr>
        <w:t>Power Users</w:t>
      </w:r>
    </w:p>
    <w:p w14:paraId="11779C54" w14:textId="77777777" w:rsidR="00A97B5C" w:rsidRPr="00500B82" w:rsidRDefault="00A97B5C" w:rsidP="00F878D0">
      <w:pPr>
        <w:pStyle w:val="MULTA"/>
        <w:numPr>
          <w:ilvl w:val="0"/>
          <w:numId w:val="5"/>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IIS_IUSRS</w:t>
      </w:r>
    </w:p>
    <w:p w14:paraId="34B4EB34" w14:textId="77777777" w:rsidR="00A97B5C" w:rsidRPr="00F878D0" w:rsidRDefault="00A97B5C" w:rsidP="00F878D0">
      <w:pPr>
        <w:pStyle w:val="MULTA"/>
        <w:numPr>
          <w:ilvl w:val="0"/>
          <w:numId w:val="5"/>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Replicator</w:t>
      </w:r>
    </w:p>
    <w:p w14:paraId="1BAFF592" w14:textId="77777777" w:rsidR="00A97B5C" w:rsidRPr="00F878D0" w:rsidRDefault="00A97B5C" w:rsidP="00F878D0">
      <w:pPr>
        <w:pStyle w:val="MULTA"/>
        <w:numPr>
          <w:ilvl w:val="0"/>
          <w:numId w:val="5"/>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Distributed COM Users</w:t>
      </w:r>
    </w:p>
    <w:p w14:paraId="486CA70C" w14:textId="1B7152C9" w:rsidR="00A97B5C" w:rsidRPr="00F878D0" w:rsidRDefault="0075225F" w:rsidP="00F878D0">
      <w:pPr>
        <w:pStyle w:val="NLFIRST"/>
        <w:numPr>
          <w:ilvl w:val="0"/>
          <w:numId w:val="4"/>
        </w:numPr>
        <w:tabs>
          <w:tab w:val="clear" w:pos="1000"/>
        </w:tabs>
        <w:spacing w:before="0" w:after="0" w:line="480" w:lineRule="auto"/>
        <w:rPr>
          <w:rFonts w:ascii="Times" w:hAnsi="Times" w:cs="Times"/>
          <w:color w:val="auto"/>
          <w:sz w:val="24"/>
          <w:szCs w:val="24"/>
        </w:rPr>
      </w:pPr>
      <w:ins w:id="30" w:author="Copy Editor" w:date="2017-07-20T11:40:00Z">
        <w:r>
          <w:rPr>
            <w:rFonts w:ascii="Times" w:hAnsi="Times" w:cs="Times"/>
            <w:color w:val="auto"/>
            <w:sz w:val="24"/>
            <w:szCs w:val="24"/>
          </w:rPr>
          <w:t>&lt;TF&gt;</w:t>
        </w:r>
      </w:ins>
      <w:r w:rsidR="00A97B5C" w:rsidRPr="00F878D0">
        <w:rPr>
          <w:rFonts w:ascii="Times" w:hAnsi="Times" w:cs="Times"/>
          <w:color w:val="auto"/>
          <w:sz w:val="24"/>
          <w:szCs w:val="24"/>
        </w:rPr>
        <w:t xml:space="preserve">Changes to a user’s group membership are not effective until the next time the user logs on. </w:t>
      </w:r>
      <w:r w:rsidR="00A97B5C" w:rsidRPr="00500B82">
        <w:rPr>
          <w:rFonts w:ascii="Times" w:hAnsi="Times" w:cs="Times"/>
          <w:b/>
          <w:color w:val="auto"/>
          <w:sz w:val="24"/>
          <w:szCs w:val="24"/>
        </w:rPr>
        <w:t>True</w:t>
      </w:r>
      <w:r w:rsidR="00A97B5C" w:rsidRPr="00F878D0">
        <w:rPr>
          <w:rFonts w:ascii="Times" w:hAnsi="Times" w:cs="Times"/>
          <w:color w:val="auto"/>
          <w:sz w:val="24"/>
          <w:szCs w:val="24"/>
        </w:rPr>
        <w:t xml:space="preserve"> or False?</w:t>
      </w:r>
    </w:p>
    <w:p w14:paraId="0B515C5E" w14:textId="6581A51C" w:rsidR="00A97B5C" w:rsidRPr="00F878D0" w:rsidRDefault="0075225F" w:rsidP="00F878D0">
      <w:pPr>
        <w:pStyle w:val="NLFIRST"/>
        <w:numPr>
          <w:ilvl w:val="0"/>
          <w:numId w:val="4"/>
        </w:numPr>
        <w:tabs>
          <w:tab w:val="clear" w:pos="1000"/>
        </w:tabs>
        <w:spacing w:before="0" w:after="0" w:line="480" w:lineRule="auto"/>
        <w:rPr>
          <w:rFonts w:ascii="Times" w:hAnsi="Times" w:cs="Times"/>
          <w:color w:val="auto"/>
          <w:sz w:val="24"/>
          <w:szCs w:val="24"/>
        </w:rPr>
      </w:pPr>
      <w:ins w:id="31" w:author="Copy Editor" w:date="2017-07-20T11:40:00Z">
        <w:r>
          <w:rPr>
            <w:rFonts w:ascii="Times" w:hAnsi="Times" w:cs="Times"/>
            <w:color w:val="auto"/>
            <w:sz w:val="24"/>
            <w:szCs w:val="24"/>
          </w:rPr>
          <w:lastRenderedPageBreak/>
          <w:t>&lt;FIB&gt;</w:t>
        </w:r>
      </w:ins>
      <w:r w:rsidR="00A97B5C" w:rsidRPr="00F878D0">
        <w:rPr>
          <w:rFonts w:ascii="Times" w:hAnsi="Times" w:cs="Times"/>
          <w:color w:val="auto"/>
          <w:sz w:val="24"/>
          <w:szCs w:val="24"/>
        </w:rPr>
        <w:t xml:space="preserve">You are logged on to a </w:t>
      </w:r>
      <w:r w:rsidR="00A8116E">
        <w:rPr>
          <w:rFonts w:ascii="Times" w:hAnsi="Times" w:cs="Times"/>
          <w:color w:val="auto"/>
          <w:sz w:val="24"/>
          <w:szCs w:val="24"/>
        </w:rPr>
        <w:t>Windows 10</w:t>
      </w:r>
      <w:r w:rsidR="00A97B5C" w:rsidRPr="00F878D0">
        <w:rPr>
          <w:rFonts w:ascii="Times" w:hAnsi="Times" w:cs="Times"/>
          <w:color w:val="auto"/>
          <w:sz w:val="24"/>
          <w:szCs w:val="24"/>
        </w:rPr>
        <w:t xml:space="preserve"> computer that is a member of a domain. You are logged on with the credentials of the domain administrator. You are trying to change the NTFS permissions on a file. You notice that, when you click a check box that already has a check mark in it, you are unable to remove the check mark. The most likely reason is that </w:t>
      </w:r>
      <w:r w:rsidR="007D6399" w:rsidRPr="00F878D0">
        <w:rPr>
          <w:rFonts w:ascii="Times" w:hAnsi="Times" w:cs="Times"/>
          <w:color w:val="auto"/>
          <w:sz w:val="24"/>
          <w:szCs w:val="24"/>
        </w:rPr>
        <w:t>______________________</w:t>
      </w:r>
      <w:r w:rsidR="00A97B5C" w:rsidRPr="00F878D0">
        <w:rPr>
          <w:rFonts w:ascii="Times" w:hAnsi="Times" w:cs="Times"/>
          <w:color w:val="auto"/>
          <w:sz w:val="24"/>
          <w:szCs w:val="24"/>
        </w:rPr>
        <w:t>.</w:t>
      </w:r>
    </w:p>
    <w:p w14:paraId="4B512FEE" w14:textId="39A816F0" w:rsidR="00A97B5C" w:rsidRPr="00F878D0" w:rsidRDefault="0075225F" w:rsidP="00F878D0">
      <w:pPr>
        <w:pStyle w:val="MULTA"/>
        <w:numPr>
          <w:ilvl w:val="0"/>
          <w:numId w:val="6"/>
        </w:numPr>
        <w:tabs>
          <w:tab w:val="clear" w:pos="1080"/>
        </w:tabs>
        <w:spacing w:after="0" w:line="480" w:lineRule="auto"/>
        <w:rPr>
          <w:rFonts w:ascii="Times" w:hAnsi="Times" w:cs="Times"/>
          <w:color w:val="auto"/>
          <w:sz w:val="24"/>
          <w:szCs w:val="24"/>
        </w:rPr>
      </w:pPr>
      <w:ins w:id="32" w:author="Copy Editor" w:date="2017-07-20T11:41:00Z">
        <w:r>
          <w:rPr>
            <w:rFonts w:ascii="Times" w:hAnsi="Times" w:cs="Times"/>
            <w:color w:val="auto"/>
            <w:sz w:val="24"/>
            <w:szCs w:val="24"/>
          </w:rPr>
          <w:t>&lt;FIBA&gt;</w:t>
        </w:r>
      </w:ins>
      <w:r w:rsidR="00A97B5C" w:rsidRPr="00F878D0">
        <w:rPr>
          <w:rFonts w:ascii="Times" w:hAnsi="Times" w:cs="Times"/>
          <w:color w:val="auto"/>
          <w:sz w:val="24"/>
          <w:szCs w:val="24"/>
        </w:rPr>
        <w:t>the file does not belong to you</w:t>
      </w:r>
    </w:p>
    <w:p w14:paraId="04A896A1" w14:textId="77777777" w:rsidR="00A97B5C" w:rsidRPr="00500B82" w:rsidRDefault="00A97B5C" w:rsidP="00F878D0">
      <w:pPr>
        <w:pStyle w:val="MULTA"/>
        <w:numPr>
          <w:ilvl w:val="0"/>
          <w:numId w:val="6"/>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the file is inheriting permissions from its parent container</w:t>
      </w:r>
    </w:p>
    <w:p w14:paraId="52A757CF" w14:textId="77777777" w:rsidR="00A97B5C" w:rsidRPr="00F878D0" w:rsidRDefault="00A97B5C" w:rsidP="00F878D0">
      <w:pPr>
        <w:pStyle w:val="MULTA"/>
        <w:numPr>
          <w:ilvl w:val="0"/>
          <w:numId w:val="6"/>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you don’t have permission to modify the file</w:t>
      </w:r>
    </w:p>
    <w:p w14:paraId="78E07850" w14:textId="77777777" w:rsidR="00A97B5C" w:rsidRPr="00F878D0" w:rsidRDefault="00A97B5C" w:rsidP="00F878D0">
      <w:pPr>
        <w:pStyle w:val="MULTA"/>
        <w:numPr>
          <w:ilvl w:val="0"/>
          <w:numId w:val="6"/>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file is locked</w:t>
      </w:r>
    </w:p>
    <w:p w14:paraId="56748647" w14:textId="0084C105" w:rsidR="00A97B5C" w:rsidRPr="00F878D0" w:rsidRDefault="0075225F" w:rsidP="00F878D0">
      <w:pPr>
        <w:pStyle w:val="NLFIRST"/>
        <w:numPr>
          <w:ilvl w:val="0"/>
          <w:numId w:val="4"/>
        </w:numPr>
        <w:tabs>
          <w:tab w:val="clear" w:pos="1000"/>
        </w:tabs>
        <w:spacing w:before="0" w:after="0" w:line="480" w:lineRule="auto"/>
        <w:rPr>
          <w:rFonts w:ascii="Times" w:hAnsi="Times" w:cs="Times"/>
          <w:color w:val="auto"/>
          <w:sz w:val="24"/>
          <w:szCs w:val="24"/>
        </w:rPr>
      </w:pPr>
      <w:ins w:id="33" w:author="Copy Editor" w:date="2017-07-20T11:41:00Z">
        <w:r>
          <w:rPr>
            <w:rFonts w:ascii="Times" w:hAnsi="Times" w:cs="Times"/>
            <w:color w:val="auto"/>
            <w:sz w:val="24"/>
            <w:szCs w:val="24"/>
          </w:rPr>
          <w:t>&lt;MULT&gt;</w:t>
        </w:r>
      </w:ins>
      <w:r w:rsidR="00A97B5C" w:rsidRPr="00F878D0">
        <w:rPr>
          <w:rFonts w:ascii="Times" w:hAnsi="Times" w:cs="Times"/>
          <w:color w:val="auto"/>
          <w:sz w:val="24"/>
          <w:szCs w:val="24"/>
        </w:rPr>
        <w:t>Which of the following is an example of an NTFS permission? (Choose all that apply.)</w:t>
      </w:r>
    </w:p>
    <w:p w14:paraId="4F503D51" w14:textId="7FED8965" w:rsidR="00A97B5C" w:rsidRPr="00500B82" w:rsidRDefault="0075225F" w:rsidP="00F878D0">
      <w:pPr>
        <w:pStyle w:val="MULTA"/>
        <w:numPr>
          <w:ilvl w:val="0"/>
          <w:numId w:val="7"/>
        </w:numPr>
        <w:tabs>
          <w:tab w:val="clear" w:pos="1080"/>
        </w:tabs>
        <w:spacing w:after="0" w:line="480" w:lineRule="auto"/>
        <w:rPr>
          <w:rFonts w:ascii="Times" w:hAnsi="Times" w:cs="Times"/>
          <w:b/>
          <w:color w:val="auto"/>
          <w:sz w:val="24"/>
          <w:szCs w:val="24"/>
        </w:rPr>
      </w:pPr>
      <w:ins w:id="34" w:author="Copy Editor" w:date="2017-07-20T11:41:00Z">
        <w:r>
          <w:rPr>
            <w:rFonts w:ascii="Times" w:hAnsi="Times" w:cs="Times"/>
            <w:b/>
            <w:color w:val="auto"/>
            <w:sz w:val="24"/>
            <w:szCs w:val="24"/>
          </w:rPr>
          <w:t>&lt;MULTA&gt;</w:t>
        </w:r>
      </w:ins>
      <w:r w:rsidR="00A97B5C" w:rsidRPr="00500B82">
        <w:rPr>
          <w:rFonts w:ascii="Times" w:hAnsi="Times" w:cs="Times"/>
          <w:b/>
          <w:color w:val="auto"/>
          <w:sz w:val="24"/>
          <w:szCs w:val="24"/>
        </w:rPr>
        <w:t>Read attributes</w:t>
      </w:r>
    </w:p>
    <w:p w14:paraId="544D1900" w14:textId="77777777" w:rsidR="00A97B5C" w:rsidRPr="00500B82" w:rsidRDefault="00A97B5C" w:rsidP="00F878D0">
      <w:pPr>
        <w:pStyle w:val="MULTA"/>
        <w:numPr>
          <w:ilvl w:val="0"/>
          <w:numId w:val="7"/>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Read permissions</w:t>
      </w:r>
    </w:p>
    <w:p w14:paraId="2CC50744" w14:textId="77777777" w:rsidR="00A97B5C" w:rsidRPr="00F878D0" w:rsidRDefault="00A97B5C" w:rsidP="00F878D0">
      <w:pPr>
        <w:pStyle w:val="MULTA"/>
        <w:numPr>
          <w:ilvl w:val="0"/>
          <w:numId w:val="7"/>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Read only</w:t>
      </w:r>
    </w:p>
    <w:p w14:paraId="1DB4959F" w14:textId="77777777" w:rsidR="00A97B5C" w:rsidRPr="00500B82" w:rsidRDefault="00A97B5C" w:rsidP="00F878D0">
      <w:pPr>
        <w:pStyle w:val="MULTA"/>
        <w:numPr>
          <w:ilvl w:val="0"/>
          <w:numId w:val="7"/>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Take ownership</w:t>
      </w:r>
    </w:p>
    <w:p w14:paraId="33DCA70A" w14:textId="56BCEAD1" w:rsidR="00A97B5C" w:rsidRPr="00F878D0" w:rsidRDefault="0075225F" w:rsidP="00F878D0">
      <w:pPr>
        <w:pStyle w:val="NLFIRST"/>
        <w:numPr>
          <w:ilvl w:val="0"/>
          <w:numId w:val="4"/>
        </w:numPr>
        <w:tabs>
          <w:tab w:val="clear" w:pos="1000"/>
        </w:tabs>
        <w:spacing w:before="0" w:after="0" w:line="480" w:lineRule="auto"/>
        <w:rPr>
          <w:rFonts w:ascii="Times" w:hAnsi="Times" w:cs="Times"/>
          <w:color w:val="auto"/>
          <w:sz w:val="24"/>
          <w:szCs w:val="24"/>
        </w:rPr>
      </w:pPr>
      <w:ins w:id="35" w:author="Copy Editor" w:date="2017-07-20T11:41:00Z">
        <w:r>
          <w:rPr>
            <w:rFonts w:ascii="Times" w:hAnsi="Times" w:cs="Times"/>
            <w:color w:val="auto"/>
            <w:sz w:val="24"/>
            <w:szCs w:val="24"/>
          </w:rPr>
          <w:t>&lt;MULT&gt;</w:t>
        </w:r>
      </w:ins>
      <w:r w:rsidR="00A97B5C" w:rsidRPr="00F878D0">
        <w:rPr>
          <w:rFonts w:ascii="Times" w:hAnsi="Times" w:cs="Times"/>
          <w:color w:val="auto"/>
          <w:sz w:val="24"/>
          <w:szCs w:val="24"/>
        </w:rPr>
        <w:t>Which of the following statements is true?</w:t>
      </w:r>
    </w:p>
    <w:p w14:paraId="3300FFE7" w14:textId="2889345C" w:rsidR="00A97B5C" w:rsidRPr="00F878D0" w:rsidRDefault="0075225F" w:rsidP="00F878D0">
      <w:pPr>
        <w:pStyle w:val="MULTA"/>
        <w:numPr>
          <w:ilvl w:val="0"/>
          <w:numId w:val="8"/>
        </w:numPr>
        <w:tabs>
          <w:tab w:val="clear" w:pos="1080"/>
        </w:tabs>
        <w:spacing w:after="0" w:line="480" w:lineRule="auto"/>
        <w:rPr>
          <w:rFonts w:ascii="Times" w:hAnsi="Times" w:cs="Times"/>
          <w:color w:val="auto"/>
          <w:sz w:val="24"/>
          <w:szCs w:val="24"/>
        </w:rPr>
      </w:pPr>
      <w:ins w:id="36" w:author="Copy Editor" w:date="2017-07-20T11:41:00Z">
        <w:r>
          <w:rPr>
            <w:rFonts w:ascii="Times" w:hAnsi="Times" w:cs="Times"/>
            <w:color w:val="auto"/>
            <w:sz w:val="24"/>
            <w:szCs w:val="24"/>
          </w:rPr>
          <w:t>&lt;MULTA&gt;</w:t>
        </w:r>
      </w:ins>
      <w:r w:rsidR="00A97B5C" w:rsidRPr="00F878D0">
        <w:rPr>
          <w:rFonts w:ascii="Times" w:hAnsi="Times" w:cs="Times"/>
          <w:color w:val="auto"/>
          <w:sz w:val="24"/>
          <w:szCs w:val="24"/>
        </w:rPr>
        <w:t>Access control lists contain the names and passwords of the users to which they provide permissions.</w:t>
      </w:r>
    </w:p>
    <w:p w14:paraId="48660F84" w14:textId="1EEA7D51" w:rsidR="00A97B5C" w:rsidRPr="00F878D0" w:rsidRDefault="00A97B5C" w:rsidP="00F878D0">
      <w:pPr>
        <w:pStyle w:val="MULTA"/>
        <w:numPr>
          <w:ilvl w:val="0"/>
          <w:numId w:val="8"/>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By default, non</w:t>
      </w:r>
      <w:ins w:id="37" w:author="Copy Editor" w:date="2017-07-20T11:01:00Z">
        <w:r w:rsidR="00D653EE">
          <w:rPr>
            <w:rFonts w:ascii="Times" w:hAnsi="Times" w:cs="Times"/>
            <w:color w:val="auto"/>
            <w:sz w:val="24"/>
            <w:szCs w:val="24"/>
          </w:rPr>
          <w:t>-</w:t>
        </w:r>
      </w:ins>
      <w:r w:rsidRPr="00F878D0">
        <w:rPr>
          <w:rFonts w:ascii="Times" w:hAnsi="Times" w:cs="Times"/>
          <w:color w:val="auto"/>
          <w:sz w:val="24"/>
          <w:szCs w:val="24"/>
        </w:rPr>
        <w:t>administrative users cannot change permissions on the files they create.</w:t>
      </w:r>
    </w:p>
    <w:p w14:paraId="0E6E298D" w14:textId="77777777" w:rsidR="00A97B5C" w:rsidRPr="00500B82" w:rsidRDefault="00A97B5C" w:rsidP="00F878D0">
      <w:pPr>
        <w:pStyle w:val="MULTA"/>
        <w:numPr>
          <w:ilvl w:val="0"/>
          <w:numId w:val="8"/>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By default, changing permissions on a folder will result in similar changes of permissions on a file inside that folder.</w:t>
      </w:r>
    </w:p>
    <w:p w14:paraId="333CBD99" w14:textId="77777777" w:rsidR="00A97B5C" w:rsidRPr="00F878D0" w:rsidRDefault="00A97B5C" w:rsidP="00F878D0">
      <w:pPr>
        <w:pStyle w:val="MULTA"/>
        <w:numPr>
          <w:ilvl w:val="0"/>
          <w:numId w:val="8"/>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When a file is deleted and then restored from the Recycle Bin, the file permissions revert to the default permissions for the location to which it was restored.</w:t>
      </w:r>
    </w:p>
    <w:p w14:paraId="3C4252FA" w14:textId="32AA7E7F" w:rsidR="00A97B5C" w:rsidRPr="00F878D0" w:rsidRDefault="0075225F" w:rsidP="000171C9">
      <w:pPr>
        <w:pStyle w:val="Heading1"/>
      </w:pPr>
      <w:ins w:id="38" w:author="Copy Editor" w:date="2017-07-20T11:42:00Z">
        <w:r>
          <w:lastRenderedPageBreak/>
          <w:t>&lt;H1&gt;</w:t>
        </w:r>
      </w:ins>
      <w:r w:rsidR="00A97B5C" w:rsidRPr="00F878D0">
        <w:t xml:space="preserve">Lab </w:t>
      </w:r>
      <w:r w:rsidR="00A8116E">
        <w:t>12.</w:t>
      </w:r>
      <w:r w:rsidR="00A97B5C" w:rsidRPr="00F878D0">
        <w:t>2 Using NTFS Permissions</w:t>
      </w:r>
    </w:p>
    <w:p w14:paraId="577603BB" w14:textId="51C39624" w:rsidR="00A97B5C" w:rsidRPr="00F878D0" w:rsidRDefault="0075225F" w:rsidP="00F878D0">
      <w:pPr>
        <w:pStyle w:val="TX1"/>
        <w:spacing w:line="480" w:lineRule="auto"/>
        <w:ind w:left="0"/>
        <w:rPr>
          <w:rFonts w:ascii="Times" w:hAnsi="Times" w:cs="Times"/>
          <w:color w:val="auto"/>
          <w:sz w:val="24"/>
          <w:szCs w:val="24"/>
        </w:rPr>
      </w:pPr>
      <w:ins w:id="39" w:author="Copy Editor" w:date="2017-07-20T11:42:00Z">
        <w:r>
          <w:rPr>
            <w:rFonts w:ascii="Times" w:hAnsi="Times" w:cs="Times"/>
            <w:b/>
            <w:color w:val="auto"/>
            <w:sz w:val="24"/>
            <w:szCs w:val="24"/>
          </w:rPr>
          <w:t>&lt;H2&gt;</w:t>
        </w:r>
      </w:ins>
      <w:r w:rsidR="00A97B5C" w:rsidRPr="00F878D0">
        <w:rPr>
          <w:rFonts w:ascii="Times" w:hAnsi="Times" w:cs="Times"/>
          <w:b/>
          <w:color w:val="auto"/>
          <w:sz w:val="24"/>
          <w:szCs w:val="24"/>
        </w:rPr>
        <w:t>Objectives</w:t>
      </w:r>
    </w:p>
    <w:p w14:paraId="6579FEA3" w14:textId="5763D245" w:rsidR="00A97B5C" w:rsidRPr="00F878D0" w:rsidRDefault="0075225F" w:rsidP="00F878D0">
      <w:pPr>
        <w:pStyle w:val="TX1"/>
        <w:spacing w:line="480" w:lineRule="auto"/>
        <w:ind w:left="0"/>
        <w:rPr>
          <w:rFonts w:ascii="Times" w:hAnsi="Times" w:cs="Times"/>
          <w:color w:val="auto"/>
          <w:sz w:val="24"/>
          <w:szCs w:val="24"/>
        </w:rPr>
      </w:pPr>
      <w:ins w:id="40" w:author="Copy Editor" w:date="2017-07-20T11:42:00Z">
        <w:r>
          <w:rPr>
            <w:rFonts w:ascii="Times" w:hAnsi="Times" w:cs="Times"/>
            <w:color w:val="auto"/>
            <w:sz w:val="24"/>
            <w:szCs w:val="24"/>
          </w:rPr>
          <w:t>&lt;TX1&gt;</w:t>
        </w:r>
      </w:ins>
      <w:r w:rsidR="00A97B5C" w:rsidRPr="00F878D0">
        <w:rPr>
          <w:rFonts w:ascii="Times" w:hAnsi="Times" w:cs="Times"/>
          <w:color w:val="auto"/>
          <w:sz w:val="24"/>
          <w:szCs w:val="24"/>
        </w:rPr>
        <w:t>In a domain environment, it is important to make distinctions between local accounts and domain accounts. Except for domain controllers, every domain computer holds its own database of local user and groups accounts. Normally, users log on using their domain accounts. This provides them all the benefits and restrictions that have been configured by the domain administrator. Usually, local accounts are used only by junior administrators who are not members of the Domain Admins group. With a local user administrative account, they can perform tasks such as loading drivers and correcting networking configurations.</w:t>
      </w:r>
    </w:p>
    <w:p w14:paraId="142AAE06" w14:textId="2B869030" w:rsidR="00A97B5C" w:rsidRPr="00F878D0" w:rsidRDefault="0075225F" w:rsidP="00F878D0">
      <w:pPr>
        <w:pStyle w:val="TX2"/>
        <w:spacing w:line="480" w:lineRule="auto"/>
        <w:ind w:left="0" w:firstLine="360"/>
        <w:rPr>
          <w:rFonts w:ascii="Times" w:hAnsi="Times" w:cs="Times"/>
          <w:color w:val="auto"/>
          <w:sz w:val="24"/>
          <w:szCs w:val="24"/>
        </w:rPr>
      </w:pPr>
      <w:ins w:id="41" w:author="Copy Editor" w:date="2017-07-20T11:42:00Z">
        <w:r>
          <w:rPr>
            <w:rFonts w:ascii="Times" w:hAnsi="Times" w:cs="Times"/>
            <w:color w:val="auto"/>
            <w:sz w:val="24"/>
            <w:szCs w:val="24"/>
          </w:rPr>
          <w:t>&lt;TX2&gt;</w:t>
        </w:r>
      </w:ins>
      <w:del w:id="42" w:author="Copy Editor" w:date="2017-07-20T11:02:00Z">
        <w:r w:rsidR="00A97B5C" w:rsidRPr="00F878D0" w:rsidDel="00D30BC5">
          <w:rPr>
            <w:rFonts w:ascii="Times" w:hAnsi="Times" w:cs="Times"/>
            <w:color w:val="auto"/>
            <w:sz w:val="24"/>
            <w:szCs w:val="24"/>
          </w:rPr>
          <w:delText xml:space="preserve">Since </w:delText>
        </w:r>
      </w:del>
      <w:ins w:id="43" w:author="Copy Editor" w:date="2017-07-20T11:02:00Z">
        <w:r w:rsidR="00D30BC5">
          <w:rPr>
            <w:rFonts w:ascii="Times" w:hAnsi="Times" w:cs="Times"/>
            <w:color w:val="auto"/>
            <w:sz w:val="24"/>
            <w:szCs w:val="24"/>
          </w:rPr>
          <w:t>As</w:t>
        </w:r>
        <w:r w:rsidR="00D30BC5" w:rsidRPr="00F878D0">
          <w:rPr>
            <w:rFonts w:ascii="Times" w:hAnsi="Times" w:cs="Times"/>
            <w:color w:val="auto"/>
            <w:sz w:val="24"/>
            <w:szCs w:val="24"/>
          </w:rPr>
          <w:t xml:space="preserve"> </w:t>
        </w:r>
      </w:ins>
      <w:r w:rsidR="00A97B5C" w:rsidRPr="00F878D0">
        <w:rPr>
          <w:rFonts w:ascii="Times" w:hAnsi="Times" w:cs="Times"/>
          <w:color w:val="auto"/>
          <w:sz w:val="24"/>
          <w:szCs w:val="24"/>
        </w:rPr>
        <w:t>the Domain Admins group is made a member of the local Administrators group, domain administrators have full access to and control of computers in the domain. That doesn’t mean that network administrators are entitled to access every file and folder. After all, they aren’t administrators of the company, just of the network.</w:t>
      </w:r>
    </w:p>
    <w:p w14:paraId="4462EADB" w14:textId="64564339" w:rsidR="00A97B5C" w:rsidRPr="00F878D0" w:rsidRDefault="0075225F" w:rsidP="00F878D0">
      <w:pPr>
        <w:pStyle w:val="TX2"/>
        <w:spacing w:line="480" w:lineRule="auto"/>
        <w:ind w:left="0" w:firstLine="360"/>
        <w:rPr>
          <w:rFonts w:ascii="Times" w:hAnsi="Times" w:cs="Times"/>
          <w:color w:val="auto"/>
          <w:sz w:val="24"/>
          <w:szCs w:val="24"/>
        </w:rPr>
      </w:pPr>
      <w:ins w:id="44" w:author="Copy Editor" w:date="2017-07-20T11:43:00Z">
        <w:r>
          <w:rPr>
            <w:rFonts w:ascii="Times" w:hAnsi="Times" w:cs="Times"/>
            <w:color w:val="auto"/>
            <w:sz w:val="24"/>
            <w:szCs w:val="24"/>
          </w:rPr>
          <w:t>&lt;TX2&gt;</w:t>
        </w:r>
      </w:ins>
      <w:r w:rsidR="00A97B5C" w:rsidRPr="00F878D0">
        <w:rPr>
          <w:rFonts w:ascii="Times" w:hAnsi="Times" w:cs="Times"/>
          <w:color w:val="auto"/>
          <w:sz w:val="24"/>
          <w:szCs w:val="24"/>
        </w:rPr>
        <w:t>In this lab, you learn more about NTFS permissions and how an administrator can recover files for which he has no permissions.</w:t>
      </w:r>
    </w:p>
    <w:p w14:paraId="21D8A2C3" w14:textId="5C5DCDFA" w:rsidR="00A97B5C" w:rsidRPr="00F878D0" w:rsidRDefault="0075225F" w:rsidP="00F878D0">
      <w:pPr>
        <w:pStyle w:val="TX2"/>
        <w:spacing w:line="480" w:lineRule="auto"/>
        <w:ind w:left="0" w:firstLine="360"/>
        <w:rPr>
          <w:rFonts w:ascii="Times" w:hAnsi="Times" w:cs="Times"/>
          <w:color w:val="auto"/>
          <w:sz w:val="24"/>
          <w:szCs w:val="24"/>
        </w:rPr>
      </w:pPr>
      <w:ins w:id="45" w:author="Copy Editor" w:date="2017-07-20T11:43:00Z">
        <w:r>
          <w:rPr>
            <w:rFonts w:ascii="Times" w:hAnsi="Times" w:cs="Times"/>
            <w:color w:val="auto"/>
            <w:sz w:val="24"/>
            <w:szCs w:val="24"/>
          </w:rPr>
          <w:t>&lt;TX2&gt;</w:t>
        </w:r>
      </w:ins>
      <w:r w:rsidR="00A97B5C" w:rsidRPr="00F878D0">
        <w:rPr>
          <w:rFonts w:ascii="Times" w:hAnsi="Times" w:cs="Times"/>
          <w:color w:val="auto"/>
          <w:sz w:val="24"/>
          <w:szCs w:val="24"/>
        </w:rPr>
        <w:t>After completing this lab, you will be able to:</w:t>
      </w:r>
    </w:p>
    <w:p w14:paraId="0EE8C618" w14:textId="15B3DBB8" w:rsidR="00A97B5C" w:rsidRPr="00F878D0" w:rsidRDefault="0075225F" w:rsidP="00F878D0">
      <w:pPr>
        <w:pStyle w:val="COOH1"/>
        <w:numPr>
          <w:ilvl w:val="0"/>
          <w:numId w:val="2"/>
        </w:numPr>
        <w:tabs>
          <w:tab w:val="clear" w:pos="240"/>
        </w:tabs>
        <w:spacing w:before="0" w:line="480" w:lineRule="auto"/>
        <w:rPr>
          <w:rFonts w:ascii="Times" w:hAnsi="Times" w:cs="Times"/>
          <w:color w:val="auto"/>
          <w:sz w:val="24"/>
          <w:szCs w:val="24"/>
        </w:rPr>
      </w:pPr>
      <w:ins w:id="46" w:author="Copy Editor" w:date="2017-07-20T11:43:00Z">
        <w:r>
          <w:rPr>
            <w:rFonts w:ascii="Times" w:hAnsi="Times" w:cs="Times"/>
            <w:color w:val="auto"/>
            <w:sz w:val="24"/>
            <w:szCs w:val="24"/>
          </w:rPr>
          <w:t>&lt;BL&gt;</w:t>
        </w:r>
      </w:ins>
      <w:r w:rsidR="00A97B5C" w:rsidRPr="00F878D0">
        <w:rPr>
          <w:rFonts w:ascii="Times" w:hAnsi="Times" w:cs="Times"/>
          <w:color w:val="auto"/>
          <w:sz w:val="24"/>
          <w:szCs w:val="24"/>
        </w:rPr>
        <w:t>Explain the functional difference between local and domain accounts</w:t>
      </w:r>
    </w:p>
    <w:p w14:paraId="1304437D"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Configure and test NTFS permissions</w:t>
      </w:r>
    </w:p>
    <w:p w14:paraId="259DD1CD"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Take ownership of files and folders</w:t>
      </w:r>
    </w:p>
    <w:p w14:paraId="32867293" w14:textId="3000EAE6" w:rsidR="00A97B5C" w:rsidRPr="00F878D0" w:rsidRDefault="0075225F" w:rsidP="00F878D0">
      <w:pPr>
        <w:pStyle w:val="TX1"/>
        <w:spacing w:line="480" w:lineRule="auto"/>
        <w:ind w:left="0"/>
        <w:rPr>
          <w:rFonts w:ascii="Times" w:hAnsi="Times" w:cs="Times"/>
          <w:color w:val="auto"/>
          <w:sz w:val="24"/>
          <w:szCs w:val="24"/>
        </w:rPr>
      </w:pPr>
      <w:ins w:id="47" w:author="Copy Editor" w:date="2017-07-20T11:43:00Z">
        <w:r>
          <w:rPr>
            <w:rFonts w:ascii="Times" w:hAnsi="Times" w:cs="Times"/>
            <w:b/>
            <w:color w:val="auto"/>
            <w:sz w:val="24"/>
            <w:szCs w:val="24"/>
          </w:rPr>
          <w:t>&lt;H2&gt;</w:t>
        </w:r>
      </w:ins>
      <w:r w:rsidR="00A97B5C" w:rsidRPr="00F878D0">
        <w:rPr>
          <w:rFonts w:ascii="Times" w:hAnsi="Times" w:cs="Times"/>
          <w:b/>
          <w:color w:val="auto"/>
          <w:sz w:val="24"/>
          <w:szCs w:val="24"/>
        </w:rPr>
        <w:t>Materials Required</w:t>
      </w:r>
    </w:p>
    <w:p w14:paraId="6AE647B8" w14:textId="2E405737" w:rsidR="00A97B5C" w:rsidRPr="00F878D0" w:rsidRDefault="0075225F" w:rsidP="00F878D0">
      <w:pPr>
        <w:pStyle w:val="TX1"/>
        <w:spacing w:line="480" w:lineRule="auto"/>
        <w:ind w:left="0"/>
        <w:rPr>
          <w:rFonts w:ascii="Times" w:hAnsi="Times" w:cs="Times"/>
          <w:color w:val="auto"/>
          <w:sz w:val="24"/>
          <w:szCs w:val="24"/>
        </w:rPr>
      </w:pPr>
      <w:ins w:id="48" w:author="Copy Editor" w:date="2017-07-20T11:43:00Z">
        <w:r>
          <w:rPr>
            <w:rFonts w:ascii="Times" w:hAnsi="Times" w:cs="Times"/>
            <w:color w:val="auto"/>
            <w:sz w:val="24"/>
            <w:szCs w:val="24"/>
          </w:rPr>
          <w:t>&lt;TX1&gt;</w:t>
        </w:r>
      </w:ins>
      <w:r w:rsidR="00A97B5C" w:rsidRPr="00F878D0">
        <w:rPr>
          <w:rFonts w:ascii="Times" w:hAnsi="Times" w:cs="Times"/>
          <w:color w:val="auto"/>
          <w:sz w:val="24"/>
          <w:szCs w:val="24"/>
        </w:rPr>
        <w:t>This lab requires the following:</w:t>
      </w:r>
    </w:p>
    <w:p w14:paraId="1F5A4147" w14:textId="755EB4C4" w:rsidR="00A97B5C" w:rsidRPr="00F878D0" w:rsidRDefault="0075225F" w:rsidP="00F878D0">
      <w:pPr>
        <w:pStyle w:val="COOH1"/>
        <w:numPr>
          <w:ilvl w:val="0"/>
          <w:numId w:val="2"/>
        </w:numPr>
        <w:tabs>
          <w:tab w:val="clear" w:pos="240"/>
        </w:tabs>
        <w:spacing w:before="0" w:line="480" w:lineRule="auto"/>
        <w:rPr>
          <w:rFonts w:ascii="Times" w:hAnsi="Times" w:cs="Times"/>
          <w:color w:val="auto"/>
          <w:sz w:val="24"/>
          <w:szCs w:val="24"/>
        </w:rPr>
      </w:pPr>
      <w:ins w:id="49" w:author="Copy Editor" w:date="2017-07-20T11:43:00Z">
        <w:r>
          <w:rPr>
            <w:rFonts w:ascii="Times" w:hAnsi="Times" w:cs="Times"/>
            <w:color w:val="auto"/>
            <w:sz w:val="24"/>
            <w:szCs w:val="24"/>
          </w:rPr>
          <w:t>&lt;BL&gt;</w:t>
        </w:r>
      </w:ins>
      <w:r w:rsidR="00A97B5C" w:rsidRPr="00F878D0">
        <w:rPr>
          <w:rFonts w:ascii="Times" w:hAnsi="Times" w:cs="Times"/>
          <w:color w:val="auto"/>
          <w:sz w:val="24"/>
          <w:szCs w:val="24"/>
        </w:rPr>
        <w:t xml:space="preserve">Windows Server </w:t>
      </w:r>
      <w:r w:rsidR="00A8116E">
        <w:rPr>
          <w:rFonts w:ascii="Times" w:hAnsi="Times" w:cs="Times"/>
          <w:color w:val="auto"/>
          <w:sz w:val="24"/>
          <w:szCs w:val="24"/>
        </w:rPr>
        <w:t>2016</w:t>
      </w:r>
    </w:p>
    <w:p w14:paraId="6486F5C4" w14:textId="77777777" w:rsidR="00774E98" w:rsidRDefault="00A8116E"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Windows 10</w:t>
      </w:r>
      <w:r w:rsidR="00774E98">
        <w:rPr>
          <w:rFonts w:ascii="Times" w:hAnsi="Times" w:cs="Times"/>
          <w:color w:val="auto"/>
          <w:sz w:val="24"/>
          <w:szCs w:val="24"/>
        </w:rPr>
        <w:t xml:space="preserve"> VM</w:t>
      </w:r>
    </w:p>
    <w:p w14:paraId="288F4A27" w14:textId="2F40AD8D" w:rsidR="00A97B5C" w:rsidRPr="00F878D0" w:rsidRDefault="00774E98"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Completion of Lab 12-1</w:t>
      </w:r>
      <w:del w:id="50" w:author="Copy Editor" w:date="2017-07-20T11:03:00Z">
        <w:r w:rsidDel="00D30BC5">
          <w:rPr>
            <w:rFonts w:ascii="Times" w:hAnsi="Times" w:cs="Times"/>
            <w:color w:val="auto"/>
            <w:sz w:val="24"/>
            <w:szCs w:val="24"/>
          </w:rPr>
          <w:delText>.</w:delText>
        </w:r>
      </w:del>
    </w:p>
    <w:p w14:paraId="1C1C8DDE" w14:textId="4D49B099" w:rsidR="00A97B5C" w:rsidRPr="00F878D0" w:rsidRDefault="0075225F" w:rsidP="00F878D0">
      <w:pPr>
        <w:pStyle w:val="TX1"/>
        <w:spacing w:line="480" w:lineRule="auto"/>
        <w:ind w:left="0"/>
        <w:rPr>
          <w:rFonts w:ascii="Times" w:hAnsi="Times" w:cs="Times"/>
          <w:color w:val="auto"/>
          <w:sz w:val="24"/>
          <w:szCs w:val="24"/>
        </w:rPr>
      </w:pPr>
      <w:ins w:id="51" w:author="Copy Editor" w:date="2017-07-20T11:43:00Z">
        <w:r>
          <w:rPr>
            <w:rFonts w:ascii="Times" w:hAnsi="Times" w:cs="Times"/>
            <w:b/>
            <w:color w:val="auto"/>
            <w:sz w:val="24"/>
            <w:szCs w:val="24"/>
          </w:rPr>
          <w:lastRenderedPageBreak/>
          <w:t>&lt;H2&gt;</w:t>
        </w:r>
      </w:ins>
      <w:r w:rsidR="00A97B5C" w:rsidRPr="00F878D0">
        <w:rPr>
          <w:rFonts w:ascii="Times" w:hAnsi="Times" w:cs="Times"/>
          <w:b/>
          <w:color w:val="auto"/>
          <w:sz w:val="24"/>
          <w:szCs w:val="24"/>
        </w:rPr>
        <w:t>Activity</w:t>
      </w:r>
    </w:p>
    <w:p w14:paraId="0E7B2D02" w14:textId="1F08BEEB" w:rsidR="00A97B5C" w:rsidRPr="00F878D0" w:rsidRDefault="0075225F" w:rsidP="00F878D0">
      <w:pPr>
        <w:pStyle w:val="FE1TX1"/>
        <w:spacing w:before="0" w:after="0" w:line="480" w:lineRule="auto"/>
        <w:ind w:left="0"/>
        <w:rPr>
          <w:rStyle w:val="csbl"/>
          <w:rFonts w:ascii="Times" w:hAnsi="Times" w:cs="Times"/>
          <w:b w:val="0"/>
          <w:bCs/>
          <w:color w:val="auto"/>
          <w:sz w:val="24"/>
          <w:szCs w:val="24"/>
        </w:rPr>
      </w:pPr>
      <w:ins w:id="52" w:author="Copy Editor" w:date="2017-07-20T11:43:00Z">
        <w:r>
          <w:rPr>
            <w:rFonts w:ascii="Times" w:hAnsi="Times" w:cs="Times"/>
            <w:color w:val="auto"/>
            <w:sz w:val="24"/>
            <w:szCs w:val="24"/>
          </w:rPr>
          <w:t>&lt;FE1TX1&gt;</w:t>
        </w:r>
      </w:ins>
      <w:r w:rsidR="00A97B5C" w:rsidRPr="00F878D0">
        <w:rPr>
          <w:rFonts w:ascii="Times" w:hAnsi="Times" w:cs="Times"/>
          <w:color w:val="auto"/>
          <w:sz w:val="24"/>
          <w:szCs w:val="24"/>
        </w:rPr>
        <w:t xml:space="preserve">Estimated completion time: </w:t>
      </w:r>
      <w:r w:rsidR="00A97B5C" w:rsidRPr="00F878D0">
        <w:rPr>
          <w:rFonts w:ascii="Times" w:hAnsi="Times" w:cs="Times"/>
          <w:b/>
          <w:color w:val="auto"/>
          <w:sz w:val="24"/>
          <w:szCs w:val="24"/>
        </w:rPr>
        <w:t>10–15 minutes</w:t>
      </w:r>
    </w:p>
    <w:p w14:paraId="267A5169" w14:textId="2D90EEFA" w:rsidR="00A97B5C" w:rsidRPr="00F878D0" w:rsidRDefault="0075225F" w:rsidP="00F878D0">
      <w:pPr>
        <w:pStyle w:val="TX1"/>
        <w:spacing w:line="480" w:lineRule="auto"/>
        <w:ind w:left="0"/>
        <w:rPr>
          <w:rFonts w:ascii="Times" w:hAnsi="Times" w:cs="Times"/>
          <w:color w:val="auto"/>
          <w:sz w:val="24"/>
          <w:szCs w:val="24"/>
        </w:rPr>
      </w:pPr>
      <w:ins w:id="53" w:author="Copy Editor" w:date="2017-07-20T11:43:00Z">
        <w:r>
          <w:rPr>
            <w:rFonts w:ascii="Times" w:hAnsi="Times" w:cs="Times"/>
            <w:color w:val="auto"/>
            <w:sz w:val="24"/>
            <w:szCs w:val="24"/>
          </w:rPr>
          <w:t>&lt;TX1&gt;</w:t>
        </w:r>
      </w:ins>
      <w:r w:rsidR="00A97B5C" w:rsidRPr="00F878D0">
        <w:rPr>
          <w:rFonts w:ascii="Times" w:hAnsi="Times" w:cs="Times"/>
          <w:color w:val="auto"/>
          <w:sz w:val="24"/>
          <w:szCs w:val="24"/>
        </w:rPr>
        <w:t>In this lab, you configure and test NTFS permissions and take ownership of a file.</w:t>
      </w:r>
    </w:p>
    <w:p w14:paraId="3D91FF03" w14:textId="2C2CA9BD" w:rsidR="0020696B" w:rsidRDefault="0075225F" w:rsidP="00F878D0">
      <w:pPr>
        <w:pStyle w:val="NLFIRST"/>
        <w:numPr>
          <w:ilvl w:val="0"/>
          <w:numId w:val="9"/>
        </w:numPr>
        <w:tabs>
          <w:tab w:val="clear" w:pos="1000"/>
        </w:tabs>
        <w:spacing w:before="0" w:after="0" w:line="480" w:lineRule="auto"/>
        <w:rPr>
          <w:rFonts w:ascii="Times" w:hAnsi="Times" w:cs="Times"/>
          <w:color w:val="auto"/>
          <w:sz w:val="24"/>
          <w:szCs w:val="24"/>
        </w:rPr>
      </w:pPr>
      <w:ins w:id="54" w:author="Copy Editor" w:date="2017-07-20T11:43:00Z">
        <w:r>
          <w:rPr>
            <w:rFonts w:ascii="Times" w:hAnsi="Times" w:cs="Times"/>
            <w:color w:val="auto"/>
            <w:sz w:val="24"/>
            <w:szCs w:val="24"/>
          </w:rPr>
          <w:t>&lt;NL_FIRST&gt;</w:t>
        </w:r>
      </w:ins>
      <w:r w:rsidR="00774E98">
        <w:rPr>
          <w:rFonts w:ascii="Times" w:hAnsi="Times" w:cs="Times"/>
          <w:color w:val="auto"/>
          <w:sz w:val="24"/>
          <w:szCs w:val="24"/>
        </w:rPr>
        <w:t>Create a user account on the Windows Server for</w:t>
      </w:r>
      <w:r w:rsidR="00A97B5C" w:rsidRPr="00F878D0">
        <w:rPr>
          <w:rFonts w:ascii="Times" w:hAnsi="Times" w:cs="Times"/>
          <w:color w:val="auto"/>
          <w:sz w:val="24"/>
          <w:szCs w:val="24"/>
        </w:rPr>
        <w:t xml:space="preserve"> Nicole Diver.</w:t>
      </w:r>
      <w:r w:rsidR="00774E98">
        <w:rPr>
          <w:rFonts w:ascii="Times" w:hAnsi="Times" w:cs="Times"/>
          <w:color w:val="auto"/>
          <w:sz w:val="24"/>
          <w:szCs w:val="24"/>
        </w:rPr>
        <w:t xml:space="preserve"> Username ndiver, password Pa$$word.</w:t>
      </w:r>
      <w:r w:rsidR="00A97B5C" w:rsidRPr="00F878D0">
        <w:rPr>
          <w:rFonts w:ascii="Times" w:hAnsi="Times" w:cs="Times"/>
          <w:color w:val="auto"/>
          <w:sz w:val="24"/>
          <w:szCs w:val="24"/>
        </w:rPr>
        <w:t xml:space="preserve"> </w:t>
      </w:r>
      <w:r w:rsidR="00774E98">
        <w:rPr>
          <w:rFonts w:ascii="Times" w:hAnsi="Times" w:cs="Times"/>
          <w:color w:val="auto"/>
          <w:sz w:val="24"/>
          <w:szCs w:val="24"/>
        </w:rPr>
        <w:t xml:space="preserve">Make sure that </w:t>
      </w:r>
      <w:r w:rsidR="00A97B5C" w:rsidRPr="00F878D0">
        <w:rPr>
          <w:rFonts w:ascii="Times" w:hAnsi="Times" w:cs="Times"/>
          <w:color w:val="auto"/>
          <w:sz w:val="24"/>
          <w:szCs w:val="24"/>
        </w:rPr>
        <w:t xml:space="preserve">Nicole Diver’s account is local to </w:t>
      </w:r>
      <w:r w:rsidR="00A8116E" w:rsidRPr="00A8116E">
        <w:rPr>
          <w:rStyle w:val="italic"/>
          <w:rFonts w:ascii="Times" w:hAnsi="Times" w:cs="Times"/>
          <w:i w:val="0"/>
          <w:iCs/>
          <w:color w:val="auto"/>
          <w:sz w:val="24"/>
          <w:szCs w:val="24"/>
          <w:lang w:eastAsia="en-US"/>
        </w:rPr>
        <w:t>Windows Server</w:t>
      </w:r>
      <w:r w:rsidR="00A97B5C" w:rsidRPr="00F878D0">
        <w:rPr>
          <w:rFonts w:ascii="Times" w:hAnsi="Times" w:cs="Times"/>
          <w:color w:val="auto"/>
          <w:sz w:val="24"/>
          <w:szCs w:val="24"/>
        </w:rPr>
        <w:t xml:space="preserve">; </w:t>
      </w:r>
      <w:r w:rsidR="00774E98">
        <w:rPr>
          <w:rFonts w:ascii="Times" w:hAnsi="Times" w:cs="Times"/>
          <w:color w:val="auto"/>
          <w:sz w:val="24"/>
          <w:szCs w:val="24"/>
        </w:rPr>
        <w:t>and</w:t>
      </w:r>
      <w:r w:rsidR="00A97B5C" w:rsidRPr="00F878D0">
        <w:rPr>
          <w:rFonts w:ascii="Times" w:hAnsi="Times" w:cs="Times"/>
          <w:color w:val="auto"/>
          <w:sz w:val="24"/>
          <w:szCs w:val="24"/>
        </w:rPr>
        <w:t xml:space="preserve"> not a domain account.</w:t>
      </w:r>
      <w:r w:rsidR="0020696B">
        <w:rPr>
          <w:rFonts w:ascii="Times" w:hAnsi="Times" w:cs="Times"/>
          <w:color w:val="auto"/>
          <w:sz w:val="24"/>
          <w:szCs w:val="24"/>
        </w:rPr>
        <w:t xml:space="preserve"> Log onto the server with this account.</w:t>
      </w:r>
    </w:p>
    <w:p w14:paraId="24F0F613" w14:textId="487884FC" w:rsidR="00A97B5C" w:rsidRPr="00F878D0" w:rsidRDefault="0075225F" w:rsidP="00F878D0">
      <w:pPr>
        <w:pStyle w:val="NLFIRST"/>
        <w:numPr>
          <w:ilvl w:val="0"/>
          <w:numId w:val="9"/>
        </w:numPr>
        <w:tabs>
          <w:tab w:val="clear" w:pos="1000"/>
        </w:tabs>
        <w:spacing w:before="0" w:after="0" w:line="480" w:lineRule="auto"/>
        <w:rPr>
          <w:rFonts w:ascii="Times" w:hAnsi="Times" w:cs="Times"/>
          <w:color w:val="auto"/>
          <w:sz w:val="24"/>
          <w:szCs w:val="24"/>
        </w:rPr>
      </w:pPr>
      <w:ins w:id="55" w:author="Copy Editor" w:date="2017-07-20T11:44:00Z">
        <w:r>
          <w:rPr>
            <w:rFonts w:ascii="Times" w:hAnsi="Times" w:cs="Times"/>
            <w:color w:val="auto"/>
            <w:sz w:val="24"/>
            <w:szCs w:val="24"/>
          </w:rPr>
          <w:t>&lt;NL_MID&gt;</w:t>
        </w:r>
      </w:ins>
      <w:r w:rsidR="00A97B5C" w:rsidRPr="00F878D0">
        <w:rPr>
          <w:rFonts w:ascii="Times" w:hAnsi="Times" w:cs="Times"/>
          <w:color w:val="auto"/>
          <w:sz w:val="24"/>
          <w:szCs w:val="24"/>
        </w:rPr>
        <w:t xml:space="preserve">Navigate to C:\Sales. Open </w:t>
      </w:r>
      <w:r w:rsidR="00A97B5C" w:rsidRPr="00F878D0">
        <w:rPr>
          <w:rStyle w:val="Bold"/>
          <w:rFonts w:ascii="Times" w:hAnsi="Times" w:cs="Times"/>
          <w:bCs/>
          <w:color w:val="auto"/>
          <w:sz w:val="24"/>
          <w:szCs w:val="24"/>
          <w:lang w:eastAsia="en-US"/>
        </w:rPr>
        <w:t>January</w:t>
      </w:r>
      <w:r w:rsidR="00A97B5C" w:rsidRPr="00F878D0">
        <w:rPr>
          <w:rFonts w:ascii="Times" w:hAnsi="Times" w:cs="Times"/>
          <w:color w:val="auto"/>
          <w:sz w:val="24"/>
          <w:szCs w:val="24"/>
        </w:rPr>
        <w:t xml:space="preserve">, type </w:t>
      </w:r>
      <w:r w:rsidR="00A97B5C" w:rsidRPr="00F878D0">
        <w:rPr>
          <w:rStyle w:val="Bold"/>
          <w:rFonts w:ascii="Times" w:hAnsi="Times" w:cs="Times"/>
          <w:bCs/>
          <w:color w:val="auto"/>
          <w:sz w:val="24"/>
          <w:szCs w:val="24"/>
          <w:lang w:eastAsia="en-US"/>
        </w:rPr>
        <w:t>I can change this file</w:t>
      </w:r>
      <w:r w:rsidR="00A97B5C" w:rsidRPr="00F878D0">
        <w:rPr>
          <w:rFonts w:ascii="Times" w:hAnsi="Times" w:cs="Times"/>
          <w:color w:val="auto"/>
          <w:sz w:val="24"/>
          <w:szCs w:val="24"/>
        </w:rPr>
        <w:t xml:space="preserve">, and save the file. Try to create a new text file in C:\Sales called February. Delete January. If necessary, click </w:t>
      </w:r>
      <w:r w:rsidR="00A97B5C" w:rsidRPr="00F878D0">
        <w:rPr>
          <w:rStyle w:val="Bold"/>
          <w:rFonts w:ascii="Times" w:hAnsi="Times" w:cs="Times"/>
          <w:bCs/>
          <w:color w:val="auto"/>
          <w:sz w:val="24"/>
          <w:szCs w:val="24"/>
          <w:lang w:eastAsia="en-US"/>
        </w:rPr>
        <w:t>Continue</w:t>
      </w:r>
      <w:r w:rsidR="00A97B5C" w:rsidRPr="00F878D0">
        <w:rPr>
          <w:rFonts w:ascii="Times" w:hAnsi="Times" w:cs="Times"/>
          <w:color w:val="auto"/>
          <w:sz w:val="24"/>
          <w:szCs w:val="24"/>
        </w:rPr>
        <w:t xml:space="preserve"> in the File Access Denied box. A User Account Control box appears. Nicole Diver does not have permission to delete the file and, unless she knows an administrative account in the domain, she won’t be able to delete the file even though she has permission to read and modify it. Click </w:t>
      </w:r>
      <w:r w:rsidR="00A97B5C" w:rsidRPr="00F878D0">
        <w:rPr>
          <w:rStyle w:val="Bold"/>
          <w:rFonts w:ascii="Times" w:hAnsi="Times" w:cs="Times"/>
          <w:bCs/>
          <w:color w:val="auto"/>
          <w:sz w:val="24"/>
          <w:szCs w:val="24"/>
          <w:lang w:eastAsia="en-US"/>
        </w:rPr>
        <w:t>No</w:t>
      </w:r>
      <w:r w:rsidR="00A97B5C" w:rsidRPr="00F878D0">
        <w:rPr>
          <w:rFonts w:ascii="Times" w:hAnsi="Times" w:cs="Times"/>
          <w:color w:val="auto"/>
          <w:sz w:val="24"/>
          <w:szCs w:val="24"/>
        </w:rPr>
        <w:t>.</w:t>
      </w:r>
    </w:p>
    <w:p w14:paraId="4B1D0487" w14:textId="70B901F7" w:rsidR="007D6399" w:rsidRPr="00F878D0" w:rsidRDefault="00A97B5C" w:rsidP="00F878D0">
      <w:pPr>
        <w:pStyle w:val="NLFIRST"/>
        <w:numPr>
          <w:ilvl w:val="0"/>
          <w:numId w:val="9"/>
        </w:numPr>
        <w:tabs>
          <w:tab w:val="clear" w:pos="1000"/>
        </w:tabs>
        <w:spacing w:before="0" w:after="0" w:line="480" w:lineRule="auto"/>
        <w:rPr>
          <w:rFonts w:ascii="Times" w:hAnsi="Times" w:cs="Times"/>
          <w:sz w:val="24"/>
          <w:szCs w:val="24"/>
        </w:rPr>
      </w:pPr>
      <w:r w:rsidRPr="00F878D0">
        <w:rPr>
          <w:rFonts w:ascii="Times" w:hAnsi="Times" w:cs="Times"/>
          <w:color w:val="auto"/>
          <w:sz w:val="24"/>
          <w:szCs w:val="24"/>
        </w:rPr>
        <w:t xml:space="preserve">Navigate to C: and create a directory named </w:t>
      </w:r>
      <w:r w:rsidRPr="00F878D0">
        <w:rPr>
          <w:rStyle w:val="Bold"/>
          <w:rFonts w:ascii="Times" w:hAnsi="Times" w:cs="Times"/>
          <w:bCs/>
          <w:color w:val="auto"/>
          <w:sz w:val="24"/>
          <w:szCs w:val="24"/>
          <w:lang w:eastAsia="en-US"/>
        </w:rPr>
        <w:t>Nicole</w:t>
      </w:r>
      <w:r w:rsidRPr="00F878D0">
        <w:rPr>
          <w:rFonts w:ascii="Times" w:hAnsi="Times" w:cs="Times"/>
          <w:color w:val="auto"/>
          <w:sz w:val="24"/>
          <w:szCs w:val="24"/>
        </w:rPr>
        <w:t xml:space="preserve">. In C:\Nicole, create a text file called </w:t>
      </w:r>
      <w:r w:rsidRPr="00F878D0">
        <w:rPr>
          <w:rStyle w:val="Bold"/>
          <w:rFonts w:ascii="Times" w:hAnsi="Times" w:cs="Times"/>
          <w:bCs/>
          <w:color w:val="auto"/>
          <w:sz w:val="24"/>
          <w:szCs w:val="24"/>
          <w:lang w:eastAsia="en-US"/>
        </w:rPr>
        <w:t>Diver</w:t>
      </w:r>
      <w:r w:rsidRPr="00F878D0">
        <w:rPr>
          <w:rFonts w:ascii="Times" w:hAnsi="Times" w:cs="Times"/>
          <w:color w:val="auto"/>
          <w:sz w:val="24"/>
          <w:szCs w:val="24"/>
        </w:rPr>
        <w:t xml:space="preserve">. In the file, type </w:t>
      </w:r>
      <w:r w:rsidRPr="00F878D0">
        <w:rPr>
          <w:rStyle w:val="Bold"/>
          <w:rFonts w:ascii="Times" w:hAnsi="Times" w:cs="Times"/>
          <w:bCs/>
          <w:color w:val="auto"/>
          <w:sz w:val="24"/>
          <w:szCs w:val="24"/>
          <w:lang w:eastAsia="en-US"/>
        </w:rPr>
        <w:t>This is Nicole’s file.</w:t>
      </w:r>
      <w:r w:rsidRPr="00F878D0">
        <w:rPr>
          <w:rFonts w:ascii="Times" w:hAnsi="Times" w:cs="Times"/>
          <w:color w:val="auto"/>
          <w:sz w:val="24"/>
          <w:szCs w:val="24"/>
        </w:rPr>
        <w:t xml:space="preserve"> Save and close the file. Use what you have learned in Lab </w:t>
      </w:r>
      <w:r w:rsidR="00A8116E">
        <w:rPr>
          <w:rFonts w:ascii="Times" w:hAnsi="Times" w:cs="Times"/>
          <w:color w:val="auto"/>
          <w:sz w:val="24"/>
          <w:szCs w:val="24"/>
        </w:rPr>
        <w:t>12.</w:t>
      </w:r>
      <w:r w:rsidRPr="00F878D0">
        <w:rPr>
          <w:rFonts w:ascii="Times" w:hAnsi="Times" w:cs="Times"/>
          <w:color w:val="auto"/>
          <w:sz w:val="24"/>
          <w:szCs w:val="24"/>
        </w:rPr>
        <w:t>1 to remove Authenticated Users, Administrators, and Users from the NTFS permissions for C:\Nicole\Diver</w:t>
      </w:r>
      <w:r w:rsidR="000D2307">
        <w:rPr>
          <w:rFonts w:ascii="Times" w:hAnsi="Times" w:cs="Times"/>
          <w:color w:val="auto"/>
          <w:sz w:val="24"/>
          <w:szCs w:val="24"/>
        </w:rPr>
        <w:t>.txt</w:t>
      </w:r>
      <w:r w:rsidRPr="00F878D0">
        <w:rPr>
          <w:rFonts w:ascii="Times" w:hAnsi="Times" w:cs="Times"/>
          <w:color w:val="auto"/>
          <w:sz w:val="24"/>
          <w:szCs w:val="24"/>
        </w:rPr>
        <w:t>. However, leave the SYSTEM account. If necessary, add Nicole Diver and assign her full control to the file C:\Nicole\Diver</w:t>
      </w:r>
      <w:r w:rsidR="000D2307">
        <w:rPr>
          <w:rFonts w:ascii="Times" w:hAnsi="Times" w:cs="Times"/>
          <w:color w:val="auto"/>
          <w:sz w:val="24"/>
          <w:szCs w:val="24"/>
        </w:rPr>
        <w:t>.txt</w:t>
      </w:r>
      <w:r w:rsidRPr="00F878D0">
        <w:rPr>
          <w:rFonts w:ascii="Times" w:hAnsi="Times" w:cs="Times"/>
          <w:color w:val="auto"/>
          <w:sz w:val="24"/>
          <w:szCs w:val="24"/>
        </w:rPr>
        <w:t>. Your results should look like what is shown in Figure 1</w:t>
      </w:r>
      <w:r w:rsidR="00774E98">
        <w:rPr>
          <w:rFonts w:ascii="Times" w:hAnsi="Times" w:cs="Times"/>
          <w:color w:val="auto"/>
          <w:sz w:val="24"/>
          <w:szCs w:val="24"/>
        </w:rPr>
        <w:t>2</w:t>
      </w:r>
      <w:r w:rsidRPr="00F878D0">
        <w:rPr>
          <w:rFonts w:ascii="Times" w:hAnsi="Times" w:cs="Times"/>
          <w:color w:val="auto"/>
          <w:sz w:val="24"/>
          <w:szCs w:val="24"/>
        </w:rPr>
        <w:t xml:space="preserve">-4.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Log off.</w:t>
      </w:r>
    </w:p>
    <w:p w14:paraId="33438FC7" w14:textId="048D5998" w:rsidR="007D6399" w:rsidRPr="00F878D0" w:rsidRDefault="007D6399" w:rsidP="00F878D0">
      <w:pPr>
        <w:pStyle w:val="COOT"/>
        <w:spacing w:before="0" w:after="0" w:line="480" w:lineRule="auto"/>
        <w:ind w:left="360"/>
        <w:rPr>
          <w:rFonts w:ascii="Times" w:hAnsi="Times" w:cs="Times"/>
          <w:b w:val="0"/>
          <w:color w:val="auto"/>
          <w:sz w:val="24"/>
          <w:szCs w:val="24"/>
        </w:rPr>
      </w:pPr>
      <w:r w:rsidRPr="00F878D0">
        <w:rPr>
          <w:rFonts w:ascii="Times" w:hAnsi="Times" w:cs="Times"/>
          <w:color w:val="auto"/>
          <w:sz w:val="24"/>
          <w:szCs w:val="24"/>
        </w:rPr>
        <w:t>[Insert Figure 1</w:t>
      </w:r>
      <w:r w:rsidR="0020696B">
        <w:rPr>
          <w:rFonts w:ascii="Times" w:hAnsi="Times" w:cs="Times"/>
          <w:color w:val="auto"/>
          <w:sz w:val="24"/>
          <w:szCs w:val="24"/>
        </w:rPr>
        <w:t>2</w:t>
      </w:r>
      <w:r w:rsidRPr="00F878D0">
        <w:rPr>
          <w:rFonts w:ascii="Times" w:hAnsi="Times" w:cs="Times"/>
          <w:color w:val="auto"/>
          <w:sz w:val="24"/>
          <w:szCs w:val="24"/>
        </w:rPr>
        <w:t>-4 Here]</w:t>
      </w:r>
    </w:p>
    <w:p w14:paraId="41EF8BE0" w14:textId="30DA78DD" w:rsidR="00A97B5C" w:rsidRPr="00F878D0" w:rsidRDefault="00A97B5C" w:rsidP="00F878D0">
      <w:pPr>
        <w:pStyle w:val="NLFIRST"/>
        <w:numPr>
          <w:ilvl w:val="0"/>
          <w:numId w:val="9"/>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Log on to </w:t>
      </w:r>
      <w:r w:rsidR="00A8116E" w:rsidRPr="00A8116E">
        <w:rPr>
          <w:rStyle w:val="italic"/>
          <w:rFonts w:ascii="Times" w:hAnsi="Times" w:cs="Times"/>
          <w:i w:val="0"/>
          <w:iCs/>
          <w:color w:val="auto"/>
          <w:sz w:val="24"/>
          <w:szCs w:val="24"/>
          <w:lang w:eastAsia="en-US"/>
        </w:rPr>
        <w:t>Windows Server</w:t>
      </w:r>
      <w:r w:rsidRPr="00F878D0">
        <w:rPr>
          <w:rFonts w:ascii="Times" w:hAnsi="Times" w:cs="Times"/>
          <w:color w:val="auto"/>
          <w:sz w:val="24"/>
          <w:szCs w:val="24"/>
        </w:rPr>
        <w:t xml:space="preserve"> as the domain administrator and navigate to C:\Nicole. Open Diver</w:t>
      </w:r>
      <w:r w:rsidR="000D2307">
        <w:rPr>
          <w:rFonts w:ascii="Times" w:hAnsi="Times" w:cs="Times"/>
          <w:color w:val="auto"/>
          <w:sz w:val="24"/>
          <w:szCs w:val="24"/>
        </w:rPr>
        <w:t>.txt</w:t>
      </w:r>
      <w:r w:rsidRPr="00F878D0">
        <w:rPr>
          <w:rFonts w:ascii="Times" w:hAnsi="Times" w:cs="Times"/>
          <w:color w:val="auto"/>
          <w:sz w:val="24"/>
          <w:szCs w:val="24"/>
        </w:rPr>
        <w:t xml:space="preserve">. Does it seem odd that the administrator of the domain can’t access this file? What if this file contained crucial company information that was needed </w:t>
      </w:r>
      <w:r w:rsidRPr="00F878D0">
        <w:rPr>
          <w:rFonts w:ascii="Times" w:hAnsi="Times" w:cs="Times"/>
          <w:color w:val="auto"/>
          <w:sz w:val="24"/>
          <w:szCs w:val="24"/>
        </w:rPr>
        <w:lastRenderedPageBreak/>
        <w:t xml:space="preserve">immediately and Nicole was unreachable?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in the Notepad window and close Notepad.</w:t>
      </w:r>
    </w:p>
    <w:p w14:paraId="1DD5EE43" w14:textId="5536A420" w:rsidR="00A97B5C" w:rsidRPr="00F878D0" w:rsidRDefault="00A97B5C" w:rsidP="00F878D0">
      <w:pPr>
        <w:pStyle w:val="NLFIRST"/>
        <w:numPr>
          <w:ilvl w:val="0"/>
          <w:numId w:val="9"/>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Right-click </w:t>
      </w:r>
      <w:r w:rsidRPr="00F878D0">
        <w:rPr>
          <w:rStyle w:val="Bold"/>
          <w:rFonts w:ascii="Times" w:hAnsi="Times" w:cs="Times"/>
          <w:bCs/>
          <w:color w:val="auto"/>
          <w:sz w:val="24"/>
          <w:szCs w:val="24"/>
          <w:lang w:eastAsia="en-US"/>
        </w:rPr>
        <w:t>Diver</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Properties</w:t>
      </w:r>
      <w:r w:rsidRPr="00F878D0">
        <w:rPr>
          <w:rFonts w:ascii="Times" w:hAnsi="Times" w:cs="Times"/>
          <w:color w:val="auto"/>
          <w:sz w:val="24"/>
          <w:szCs w:val="24"/>
        </w:rPr>
        <w:t xml:space="preserve">, and click the </w:t>
      </w:r>
      <w:r w:rsidRPr="00F878D0">
        <w:rPr>
          <w:rStyle w:val="Bold"/>
          <w:rFonts w:ascii="Times" w:hAnsi="Times" w:cs="Times"/>
          <w:bCs/>
          <w:color w:val="auto"/>
          <w:sz w:val="24"/>
          <w:szCs w:val="24"/>
          <w:lang w:eastAsia="en-US"/>
        </w:rPr>
        <w:t>Security</w:t>
      </w:r>
      <w:r w:rsidRPr="00F878D0">
        <w:rPr>
          <w:rFonts w:ascii="Times" w:hAnsi="Times" w:cs="Times"/>
          <w:color w:val="auto"/>
          <w:sz w:val="24"/>
          <w:szCs w:val="24"/>
        </w:rPr>
        <w:t xml:space="preserve"> tab. The system reminds you that, </w:t>
      </w:r>
      <w:del w:id="56" w:author="Copy Editor" w:date="2017-07-20T11:06:00Z">
        <w:r w:rsidRPr="00F878D0" w:rsidDel="009F14EC">
          <w:rPr>
            <w:rFonts w:ascii="Times" w:hAnsi="Times" w:cs="Times"/>
            <w:color w:val="auto"/>
            <w:sz w:val="24"/>
            <w:szCs w:val="24"/>
          </w:rPr>
          <w:delText xml:space="preserve">since </w:delText>
        </w:r>
      </w:del>
      <w:ins w:id="57" w:author="Copy Editor" w:date="2017-07-20T11:06:00Z">
        <w:r w:rsidR="009F14EC">
          <w:rPr>
            <w:rFonts w:ascii="Times" w:hAnsi="Times" w:cs="Times"/>
            <w:color w:val="auto"/>
            <w:sz w:val="24"/>
            <w:szCs w:val="24"/>
          </w:rPr>
          <w:t>because</w:t>
        </w:r>
        <w:r w:rsidR="009F14EC" w:rsidRPr="00F878D0">
          <w:rPr>
            <w:rFonts w:ascii="Times" w:hAnsi="Times" w:cs="Times"/>
            <w:color w:val="auto"/>
            <w:sz w:val="24"/>
            <w:szCs w:val="24"/>
          </w:rPr>
          <w:t xml:space="preserve"> </w:t>
        </w:r>
      </w:ins>
      <w:r w:rsidRPr="00F878D0">
        <w:rPr>
          <w:rFonts w:ascii="Times" w:hAnsi="Times" w:cs="Times"/>
          <w:color w:val="auto"/>
          <w:sz w:val="24"/>
          <w:szCs w:val="24"/>
        </w:rPr>
        <w:t xml:space="preserve">you do not even have permission to view the properties of the object, you need to take ownership of the file. Click the </w:t>
      </w:r>
      <w:r w:rsidRPr="00F878D0">
        <w:rPr>
          <w:rStyle w:val="csbl"/>
          <w:rFonts w:ascii="Times" w:hAnsi="Times" w:cs="Times"/>
          <w:bCs/>
          <w:color w:val="auto"/>
          <w:sz w:val="24"/>
          <w:szCs w:val="24"/>
        </w:rPr>
        <w:t xml:space="preserve">Advanced </w:t>
      </w:r>
      <w:r w:rsidRPr="00F878D0">
        <w:rPr>
          <w:rFonts w:ascii="Times" w:hAnsi="Times" w:cs="Times"/>
          <w:color w:val="auto"/>
          <w:sz w:val="24"/>
          <w:szCs w:val="24"/>
        </w:rPr>
        <w:t xml:space="preserve">button, then click </w:t>
      </w:r>
      <w:r w:rsidRPr="00F878D0">
        <w:rPr>
          <w:rStyle w:val="csbl"/>
          <w:rFonts w:ascii="Times" w:hAnsi="Times" w:cs="Times"/>
          <w:bCs/>
          <w:color w:val="auto"/>
          <w:sz w:val="24"/>
          <w:szCs w:val="24"/>
        </w:rPr>
        <w:t>Continue</w:t>
      </w:r>
      <w:r w:rsidRPr="00F878D0">
        <w:rPr>
          <w:rFonts w:ascii="Times" w:hAnsi="Times" w:cs="Times"/>
          <w:color w:val="auto"/>
          <w:sz w:val="24"/>
          <w:szCs w:val="24"/>
        </w:rPr>
        <w:t xml:space="preserve">. Follow the directions on the dialog and click </w:t>
      </w:r>
      <w:r w:rsidRPr="00F878D0">
        <w:rPr>
          <w:rStyle w:val="csbl"/>
          <w:rFonts w:ascii="Times" w:hAnsi="Times" w:cs="Times"/>
          <w:bCs/>
          <w:color w:val="auto"/>
          <w:sz w:val="24"/>
          <w:szCs w:val="24"/>
        </w:rPr>
        <w:t>Change</w:t>
      </w:r>
      <w:r w:rsidRPr="00F878D0">
        <w:rPr>
          <w:rFonts w:ascii="Times" w:hAnsi="Times" w:cs="Times"/>
          <w:color w:val="auto"/>
          <w:sz w:val="24"/>
          <w:szCs w:val="24"/>
        </w:rPr>
        <w:t xml:space="preserve">. In the “Enter the object name to select” box, type </w:t>
      </w:r>
      <w:r w:rsidRPr="00F878D0">
        <w:rPr>
          <w:rStyle w:val="Bold"/>
          <w:rFonts w:ascii="Times" w:hAnsi="Times" w:cs="Times"/>
          <w:bCs/>
          <w:color w:val="auto"/>
          <w:sz w:val="24"/>
          <w:szCs w:val="24"/>
          <w:lang w:eastAsia="en-US"/>
        </w:rPr>
        <w:t xml:space="preserve">Administrators, </w:t>
      </w:r>
      <w:r w:rsidRPr="00F878D0">
        <w:rPr>
          <w:rStyle w:val="Bold"/>
          <w:rFonts w:ascii="Times" w:hAnsi="Times" w:cs="Times"/>
          <w:b w:val="0"/>
          <w:color w:val="auto"/>
          <w:sz w:val="24"/>
          <w:szCs w:val="24"/>
          <w:lang w:eastAsia="en-US"/>
        </w:rPr>
        <w:t>then click</w:t>
      </w:r>
      <w:r w:rsidRPr="00F878D0">
        <w:rPr>
          <w:rStyle w:val="Bold"/>
          <w:rFonts w:ascii="Times" w:hAnsi="Times" w:cs="Times"/>
          <w:bCs/>
          <w:color w:val="auto"/>
          <w:sz w:val="24"/>
          <w:szCs w:val="24"/>
          <w:lang w:eastAsia="en-US"/>
        </w:rPr>
        <w:t xml:space="preserve"> Check Names. C</w:t>
      </w:r>
      <w:r w:rsidRPr="00F878D0">
        <w:rPr>
          <w:rFonts w:ascii="Times" w:hAnsi="Times" w:cs="Times"/>
          <w:color w:val="auto"/>
          <w:sz w:val="24"/>
          <w:szCs w:val="24"/>
        </w:rPr>
        <w:t xml:space="preserve">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then click </w:t>
      </w:r>
      <w:r w:rsidRPr="00F878D0">
        <w:rPr>
          <w:rStyle w:val="csbl"/>
          <w:rFonts w:ascii="Times" w:hAnsi="Times" w:cs="Times"/>
          <w:bCs/>
          <w:color w:val="auto"/>
          <w:sz w:val="24"/>
          <w:szCs w:val="24"/>
        </w:rPr>
        <w:t>Apply</w:t>
      </w:r>
      <w:r w:rsidRPr="00F878D0">
        <w:rPr>
          <w:rFonts w:ascii="Times" w:hAnsi="Times" w:cs="Times"/>
          <w:color w:val="auto"/>
          <w:sz w:val="24"/>
          <w:szCs w:val="24"/>
        </w:rPr>
        <w:t xml:space="preserve">. Read the Windows Security window, and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Close the windows until you get to C:\Nicole, right-click </w:t>
      </w:r>
      <w:r w:rsidRPr="00F878D0">
        <w:rPr>
          <w:rStyle w:val="csbl"/>
          <w:rFonts w:ascii="Times" w:hAnsi="Times" w:cs="Times"/>
          <w:bCs/>
          <w:color w:val="auto"/>
          <w:sz w:val="24"/>
          <w:szCs w:val="24"/>
        </w:rPr>
        <w:t>Diver</w:t>
      </w:r>
      <w:ins w:id="58" w:author="Copy Editor" w:date="2017-07-20T11:06:00Z">
        <w:r w:rsidR="009F14EC">
          <w:rPr>
            <w:rStyle w:val="csbl"/>
            <w:rFonts w:ascii="Times" w:hAnsi="Times" w:cs="Times"/>
            <w:bCs/>
            <w:color w:val="auto"/>
            <w:sz w:val="24"/>
            <w:szCs w:val="24"/>
          </w:rPr>
          <w:t>,</w:t>
        </w:r>
      </w:ins>
      <w:r w:rsidRPr="00F878D0">
        <w:rPr>
          <w:rFonts w:ascii="Times" w:hAnsi="Times" w:cs="Times"/>
          <w:color w:val="auto"/>
          <w:sz w:val="24"/>
          <w:szCs w:val="24"/>
        </w:rPr>
        <w:t xml:space="preserve"> and select </w:t>
      </w:r>
      <w:r w:rsidRPr="00F878D0">
        <w:rPr>
          <w:rStyle w:val="csbl"/>
          <w:rFonts w:ascii="Times" w:hAnsi="Times" w:cs="Times"/>
          <w:bCs/>
          <w:color w:val="auto"/>
          <w:sz w:val="24"/>
          <w:szCs w:val="24"/>
        </w:rPr>
        <w:t>Properties</w:t>
      </w:r>
      <w:r w:rsidRPr="00F878D0">
        <w:rPr>
          <w:rFonts w:ascii="Times" w:hAnsi="Times" w:cs="Times"/>
          <w:color w:val="auto"/>
          <w:sz w:val="24"/>
          <w:szCs w:val="24"/>
        </w:rPr>
        <w:t xml:space="preserve">. Click the </w:t>
      </w:r>
      <w:r w:rsidRPr="00F878D0">
        <w:rPr>
          <w:rStyle w:val="csbl"/>
          <w:rFonts w:ascii="Times" w:hAnsi="Times" w:cs="Times"/>
          <w:bCs/>
          <w:color w:val="auto"/>
          <w:sz w:val="24"/>
          <w:szCs w:val="24"/>
        </w:rPr>
        <w:t xml:space="preserve">Security </w:t>
      </w:r>
      <w:r w:rsidRPr="00F878D0">
        <w:rPr>
          <w:rFonts w:ascii="Times" w:hAnsi="Times" w:cs="Times"/>
          <w:color w:val="auto"/>
          <w:sz w:val="24"/>
          <w:szCs w:val="24"/>
        </w:rPr>
        <w:t>tab.</w:t>
      </w:r>
    </w:p>
    <w:p w14:paraId="33224AAB" w14:textId="7C670F88" w:rsidR="00A97B5C" w:rsidRPr="00F878D0" w:rsidRDefault="00A97B5C" w:rsidP="00F878D0">
      <w:pPr>
        <w:pStyle w:val="NLFIRST"/>
        <w:numPr>
          <w:ilvl w:val="0"/>
          <w:numId w:val="9"/>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Click </w:t>
      </w:r>
      <w:r w:rsidRPr="00F878D0">
        <w:rPr>
          <w:rStyle w:val="Bold"/>
          <w:rFonts w:ascii="Times" w:hAnsi="Times" w:cs="Times"/>
          <w:bCs/>
          <w:color w:val="auto"/>
          <w:sz w:val="24"/>
          <w:szCs w:val="24"/>
          <w:lang w:eastAsia="en-US"/>
        </w:rPr>
        <w:t>Edit</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Add</w:t>
      </w:r>
      <w:r w:rsidRPr="00F878D0">
        <w:rPr>
          <w:rFonts w:ascii="Times" w:hAnsi="Times" w:cs="Times"/>
          <w:color w:val="auto"/>
          <w:sz w:val="24"/>
          <w:szCs w:val="24"/>
        </w:rPr>
        <w:t xml:space="preserve">, type </w:t>
      </w:r>
      <w:r w:rsidRPr="00F878D0">
        <w:rPr>
          <w:rStyle w:val="Bold"/>
          <w:rFonts w:ascii="Times" w:hAnsi="Times" w:cs="Times"/>
          <w:bCs/>
          <w:color w:val="auto"/>
          <w:sz w:val="24"/>
          <w:szCs w:val="24"/>
          <w:lang w:eastAsia="en-US"/>
        </w:rPr>
        <w:t>Domain Admins</w:t>
      </w:r>
      <w:r w:rsidRPr="00F878D0">
        <w:rPr>
          <w:rFonts w:ascii="Times" w:hAnsi="Times" w:cs="Times"/>
          <w:color w:val="auto"/>
          <w:sz w:val="24"/>
          <w:szCs w:val="24"/>
        </w:rPr>
        <w:t xml:space="preserve"> in the Enter the object name to select box, and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In the Diver Properties window, click </w:t>
      </w:r>
      <w:r w:rsidRPr="00F878D0">
        <w:rPr>
          <w:rStyle w:val="csbl"/>
          <w:rFonts w:ascii="Times" w:hAnsi="Times" w:cs="Times"/>
          <w:bCs/>
          <w:color w:val="auto"/>
          <w:sz w:val="24"/>
          <w:szCs w:val="24"/>
        </w:rPr>
        <w:t>Advanced</w:t>
      </w:r>
      <w:r w:rsidRPr="00F878D0">
        <w:rPr>
          <w:rFonts w:ascii="Times" w:hAnsi="Times" w:cs="Times"/>
          <w:color w:val="auto"/>
          <w:sz w:val="24"/>
          <w:szCs w:val="24"/>
        </w:rPr>
        <w:t xml:space="preserve">, then select </w:t>
      </w:r>
      <w:r w:rsidRPr="00F878D0">
        <w:rPr>
          <w:rStyle w:val="csbl"/>
          <w:rFonts w:ascii="Times" w:hAnsi="Times" w:cs="Times"/>
          <w:bCs/>
          <w:color w:val="auto"/>
          <w:sz w:val="24"/>
          <w:szCs w:val="24"/>
        </w:rPr>
        <w:t>Domain Admins</w:t>
      </w:r>
      <w:r w:rsidRPr="00F878D0">
        <w:rPr>
          <w:rFonts w:ascii="Times" w:hAnsi="Times" w:cs="Times"/>
          <w:color w:val="auto"/>
          <w:sz w:val="24"/>
          <w:szCs w:val="24"/>
        </w:rPr>
        <w:t xml:space="preserve"> and click </w:t>
      </w:r>
      <w:r w:rsidRPr="00F878D0">
        <w:rPr>
          <w:rStyle w:val="csbl"/>
          <w:rFonts w:ascii="Times" w:hAnsi="Times" w:cs="Times"/>
          <w:bCs/>
          <w:color w:val="auto"/>
          <w:sz w:val="24"/>
          <w:szCs w:val="24"/>
        </w:rPr>
        <w:t>Edit</w:t>
      </w:r>
      <w:r w:rsidRPr="00F878D0">
        <w:rPr>
          <w:rFonts w:ascii="Times" w:hAnsi="Times" w:cs="Times"/>
          <w:color w:val="auto"/>
          <w:sz w:val="24"/>
          <w:szCs w:val="24"/>
        </w:rPr>
        <w:t xml:space="preserve">. Click </w:t>
      </w:r>
      <w:r w:rsidRPr="00F878D0">
        <w:rPr>
          <w:rStyle w:val="csbl"/>
          <w:rFonts w:ascii="Times" w:hAnsi="Times" w:cs="Times"/>
          <w:bCs/>
          <w:color w:val="auto"/>
          <w:sz w:val="24"/>
          <w:szCs w:val="24"/>
        </w:rPr>
        <w:t>Show advanced permissions</w:t>
      </w:r>
      <w:r w:rsidRPr="00F878D0">
        <w:rPr>
          <w:rFonts w:ascii="Times" w:hAnsi="Times" w:cs="Times"/>
          <w:color w:val="auto"/>
          <w:sz w:val="24"/>
          <w:szCs w:val="24"/>
        </w:rPr>
        <w:t xml:space="preserve">. If necessary, click </w:t>
      </w:r>
      <w:r w:rsidR="00B812B9">
        <w:rPr>
          <w:rFonts w:ascii="Times" w:hAnsi="Times" w:cs="Times"/>
          <w:color w:val="auto"/>
          <w:sz w:val="24"/>
          <w:szCs w:val="24"/>
        </w:rPr>
        <w:t xml:space="preserve">to select </w:t>
      </w:r>
      <w:r w:rsidRPr="00F878D0">
        <w:rPr>
          <w:rFonts w:ascii="Times" w:hAnsi="Times" w:cs="Times"/>
          <w:color w:val="auto"/>
          <w:sz w:val="24"/>
          <w:szCs w:val="24"/>
        </w:rPr>
        <w:t>the boxes for the following items:</w:t>
      </w:r>
    </w:p>
    <w:p w14:paraId="45976327" w14:textId="2DAAC5AE" w:rsidR="00A97B5C" w:rsidRPr="00F878D0" w:rsidRDefault="00113CC6" w:rsidP="00F878D0">
      <w:pPr>
        <w:pStyle w:val="TX2"/>
        <w:spacing w:line="480" w:lineRule="auto"/>
        <w:ind w:left="0" w:firstLine="360"/>
        <w:rPr>
          <w:rFonts w:ascii="Times" w:hAnsi="Times" w:cs="Times"/>
          <w:color w:val="auto"/>
          <w:sz w:val="24"/>
          <w:szCs w:val="24"/>
        </w:rPr>
      </w:pPr>
      <w:ins w:id="59" w:author="Copy Editor" w:date="2017-07-20T11:47:00Z">
        <w:r>
          <w:rPr>
            <w:rFonts w:ascii="Times" w:hAnsi="Times" w:cs="Times"/>
            <w:color w:val="auto"/>
            <w:sz w:val="24"/>
            <w:szCs w:val="24"/>
          </w:rPr>
          <w:t>&lt;UL&gt;</w:t>
        </w:r>
      </w:ins>
      <w:r w:rsidR="00A97B5C" w:rsidRPr="00F878D0">
        <w:rPr>
          <w:rFonts w:ascii="Times" w:hAnsi="Times" w:cs="Times"/>
          <w:color w:val="auto"/>
          <w:sz w:val="24"/>
          <w:szCs w:val="24"/>
        </w:rPr>
        <w:t>Traverse folder/execute file</w:t>
      </w:r>
    </w:p>
    <w:p w14:paraId="5BC3B19F" w14:textId="77777777" w:rsidR="00A97B5C" w:rsidRPr="00F878D0" w:rsidRDefault="00A97B5C" w:rsidP="00F878D0">
      <w:pPr>
        <w:pStyle w:val="TX2"/>
        <w:spacing w:line="480" w:lineRule="auto"/>
        <w:ind w:left="0" w:firstLine="360"/>
        <w:rPr>
          <w:rFonts w:ascii="Times" w:hAnsi="Times" w:cs="Times"/>
          <w:color w:val="auto"/>
          <w:sz w:val="24"/>
          <w:szCs w:val="24"/>
        </w:rPr>
      </w:pPr>
      <w:r w:rsidRPr="00F878D0">
        <w:rPr>
          <w:rFonts w:ascii="Times" w:hAnsi="Times" w:cs="Times"/>
          <w:color w:val="auto"/>
          <w:sz w:val="24"/>
          <w:szCs w:val="24"/>
        </w:rPr>
        <w:t>List folder/read data</w:t>
      </w:r>
    </w:p>
    <w:p w14:paraId="7D821486" w14:textId="77777777" w:rsidR="00A97B5C" w:rsidRPr="00F878D0" w:rsidRDefault="00A97B5C" w:rsidP="00F878D0">
      <w:pPr>
        <w:pStyle w:val="TX2"/>
        <w:spacing w:line="480" w:lineRule="auto"/>
        <w:ind w:left="0" w:firstLine="360"/>
        <w:rPr>
          <w:rFonts w:ascii="Times" w:hAnsi="Times" w:cs="Times"/>
          <w:color w:val="auto"/>
          <w:sz w:val="24"/>
          <w:szCs w:val="24"/>
        </w:rPr>
      </w:pPr>
      <w:r w:rsidRPr="00F878D0">
        <w:rPr>
          <w:rFonts w:ascii="Times" w:hAnsi="Times" w:cs="Times"/>
          <w:color w:val="auto"/>
          <w:sz w:val="24"/>
          <w:szCs w:val="24"/>
        </w:rPr>
        <w:t>Read attributes</w:t>
      </w:r>
    </w:p>
    <w:p w14:paraId="025A4AE0" w14:textId="77777777" w:rsidR="00A97B5C" w:rsidRPr="00F878D0" w:rsidRDefault="00A97B5C" w:rsidP="00F878D0">
      <w:pPr>
        <w:pStyle w:val="TX2"/>
        <w:spacing w:line="480" w:lineRule="auto"/>
        <w:ind w:left="0" w:firstLine="360"/>
        <w:rPr>
          <w:rFonts w:ascii="Times" w:hAnsi="Times" w:cs="Times"/>
          <w:color w:val="auto"/>
          <w:sz w:val="24"/>
          <w:szCs w:val="24"/>
        </w:rPr>
      </w:pPr>
      <w:r w:rsidRPr="00F878D0">
        <w:rPr>
          <w:rFonts w:ascii="Times" w:hAnsi="Times" w:cs="Times"/>
          <w:color w:val="auto"/>
          <w:sz w:val="24"/>
          <w:szCs w:val="24"/>
        </w:rPr>
        <w:t>Read extended attributes</w:t>
      </w:r>
    </w:p>
    <w:p w14:paraId="5CF71FF5" w14:textId="0B6E718A" w:rsidR="00A97B5C" w:rsidRPr="00F878D0" w:rsidRDefault="00A97B5C" w:rsidP="00F878D0">
      <w:pPr>
        <w:pStyle w:val="TX2"/>
        <w:spacing w:line="480" w:lineRule="auto"/>
        <w:ind w:left="0" w:firstLine="360"/>
        <w:rPr>
          <w:rFonts w:ascii="Times" w:hAnsi="Times" w:cs="Times"/>
          <w:color w:val="auto"/>
          <w:sz w:val="24"/>
          <w:szCs w:val="24"/>
        </w:rPr>
      </w:pPr>
      <w:r w:rsidRPr="00F878D0">
        <w:rPr>
          <w:rFonts w:ascii="Times" w:hAnsi="Times" w:cs="Times"/>
          <w:color w:val="auto"/>
          <w:sz w:val="24"/>
          <w:szCs w:val="24"/>
        </w:rPr>
        <w:t>Read permissions</w:t>
      </w:r>
      <w:ins w:id="60" w:author="Copy Editor" w:date="2017-07-20T11:47:00Z">
        <w:r w:rsidR="00113CC6">
          <w:rPr>
            <w:rFonts w:ascii="Times" w:hAnsi="Times" w:cs="Times"/>
            <w:color w:val="auto"/>
            <w:sz w:val="24"/>
            <w:szCs w:val="24"/>
          </w:rPr>
          <w:t>&lt;/UL&gt;</w:t>
        </w:r>
      </w:ins>
    </w:p>
    <w:p w14:paraId="0F91D6C5" w14:textId="485B70CE" w:rsidR="00A97B5C" w:rsidRPr="00F878D0" w:rsidRDefault="00A97B5C" w:rsidP="00F878D0">
      <w:pPr>
        <w:pStyle w:val="TX2"/>
        <w:spacing w:line="480" w:lineRule="auto"/>
        <w:ind w:left="0" w:firstLine="360"/>
        <w:rPr>
          <w:rFonts w:ascii="Times" w:hAnsi="Times" w:cs="Times"/>
          <w:color w:val="auto"/>
          <w:sz w:val="24"/>
          <w:szCs w:val="24"/>
        </w:rPr>
      </w:pPr>
      <w:r w:rsidRPr="00F878D0">
        <w:rPr>
          <w:rFonts w:ascii="Times" w:hAnsi="Times" w:cs="Times"/>
          <w:color w:val="auto"/>
          <w:sz w:val="24"/>
          <w:szCs w:val="24"/>
        </w:rPr>
        <w:t>Your results should be similar to what is shown in Figure 1</w:t>
      </w:r>
      <w:r w:rsidR="0020696B">
        <w:rPr>
          <w:rFonts w:ascii="Times" w:hAnsi="Times" w:cs="Times"/>
          <w:color w:val="auto"/>
          <w:sz w:val="24"/>
          <w:szCs w:val="24"/>
        </w:rPr>
        <w:t>2</w:t>
      </w:r>
      <w:r w:rsidRPr="00F878D0">
        <w:rPr>
          <w:rFonts w:ascii="Times" w:hAnsi="Times" w:cs="Times"/>
          <w:color w:val="auto"/>
          <w:sz w:val="24"/>
          <w:szCs w:val="24"/>
        </w:rPr>
        <w:t>-5.</w:t>
      </w:r>
    </w:p>
    <w:p w14:paraId="68E90919" w14:textId="7703635A" w:rsidR="00E27F2A" w:rsidRPr="00F878D0" w:rsidRDefault="00E27F2A" w:rsidP="00F878D0">
      <w:pPr>
        <w:pStyle w:val="COOT"/>
        <w:spacing w:before="0" w:after="0" w:line="480" w:lineRule="auto"/>
        <w:ind w:left="360"/>
        <w:rPr>
          <w:rFonts w:ascii="Times" w:hAnsi="Times" w:cs="Times"/>
          <w:b w:val="0"/>
          <w:color w:val="auto"/>
          <w:sz w:val="24"/>
          <w:szCs w:val="24"/>
        </w:rPr>
      </w:pPr>
      <w:r w:rsidRPr="00F878D0">
        <w:rPr>
          <w:rFonts w:ascii="Times" w:hAnsi="Times" w:cs="Times"/>
          <w:color w:val="auto"/>
          <w:sz w:val="24"/>
          <w:szCs w:val="24"/>
        </w:rPr>
        <w:t>[Insert Figure 1</w:t>
      </w:r>
      <w:r w:rsidR="0020696B">
        <w:rPr>
          <w:rFonts w:ascii="Times" w:hAnsi="Times" w:cs="Times"/>
          <w:color w:val="auto"/>
          <w:sz w:val="24"/>
          <w:szCs w:val="24"/>
        </w:rPr>
        <w:t>2</w:t>
      </w:r>
      <w:r w:rsidRPr="00F878D0">
        <w:rPr>
          <w:rFonts w:ascii="Times" w:hAnsi="Times" w:cs="Times"/>
          <w:color w:val="auto"/>
          <w:sz w:val="24"/>
          <w:szCs w:val="24"/>
        </w:rPr>
        <w:t>-5 Here]</w:t>
      </w:r>
    </w:p>
    <w:p w14:paraId="4F0EF380" w14:textId="77777777" w:rsidR="00A97B5C" w:rsidRPr="00F878D0" w:rsidRDefault="00A97B5C" w:rsidP="00F878D0">
      <w:pPr>
        <w:pStyle w:val="NLFIRST"/>
        <w:numPr>
          <w:ilvl w:val="0"/>
          <w:numId w:val="9"/>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three times.</w:t>
      </w:r>
    </w:p>
    <w:p w14:paraId="0BA0532A" w14:textId="77777777" w:rsidR="00A97B5C" w:rsidRPr="00F878D0" w:rsidRDefault="00A97B5C" w:rsidP="00F878D0">
      <w:pPr>
        <w:pStyle w:val="NLFIRST"/>
        <w:numPr>
          <w:ilvl w:val="0"/>
          <w:numId w:val="9"/>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Open </w:t>
      </w:r>
      <w:r w:rsidRPr="00F878D0">
        <w:rPr>
          <w:rStyle w:val="Bold"/>
          <w:rFonts w:ascii="Times" w:hAnsi="Times" w:cs="Times"/>
          <w:bCs/>
          <w:color w:val="auto"/>
          <w:sz w:val="24"/>
          <w:szCs w:val="24"/>
          <w:lang w:eastAsia="en-US"/>
        </w:rPr>
        <w:t>Diver</w:t>
      </w:r>
      <w:r w:rsidRPr="00F878D0">
        <w:rPr>
          <w:rFonts w:ascii="Times" w:hAnsi="Times" w:cs="Times"/>
          <w:color w:val="auto"/>
          <w:sz w:val="24"/>
          <w:szCs w:val="24"/>
        </w:rPr>
        <w:t>.</w:t>
      </w:r>
    </w:p>
    <w:p w14:paraId="20A327AF" w14:textId="77777777" w:rsidR="00A97B5C" w:rsidRPr="00F878D0" w:rsidRDefault="00A97B5C" w:rsidP="00F878D0">
      <w:pPr>
        <w:pStyle w:val="NLFIRST"/>
        <w:numPr>
          <w:ilvl w:val="0"/>
          <w:numId w:val="9"/>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You may want to leave the systems running while you answer the Review Questions.</w:t>
      </w:r>
    </w:p>
    <w:p w14:paraId="2E362B9C" w14:textId="27067FFE" w:rsidR="00A97B5C" w:rsidRPr="00F878D0" w:rsidRDefault="00113CC6" w:rsidP="00F878D0">
      <w:pPr>
        <w:pStyle w:val="TX1"/>
        <w:spacing w:line="480" w:lineRule="auto"/>
        <w:ind w:left="0"/>
        <w:rPr>
          <w:rFonts w:ascii="Times" w:hAnsi="Times" w:cs="Times"/>
          <w:color w:val="auto"/>
          <w:sz w:val="24"/>
          <w:szCs w:val="24"/>
        </w:rPr>
      </w:pPr>
      <w:ins w:id="61" w:author="Copy Editor" w:date="2017-07-20T11:48:00Z">
        <w:r>
          <w:rPr>
            <w:rFonts w:ascii="Times" w:hAnsi="Times" w:cs="Times"/>
            <w:b/>
            <w:color w:val="auto"/>
            <w:sz w:val="24"/>
            <w:szCs w:val="24"/>
          </w:rPr>
          <w:lastRenderedPageBreak/>
          <w:t>&lt;H2&gt;</w:t>
        </w:r>
      </w:ins>
      <w:r w:rsidR="00A97B5C" w:rsidRPr="00F878D0">
        <w:rPr>
          <w:rFonts w:ascii="Times" w:hAnsi="Times" w:cs="Times"/>
          <w:b/>
          <w:color w:val="auto"/>
          <w:sz w:val="24"/>
          <w:szCs w:val="24"/>
        </w:rPr>
        <w:t>Certification Objectives</w:t>
      </w:r>
    </w:p>
    <w:p w14:paraId="6F33BAA3" w14:textId="3F690A57" w:rsidR="00A97B5C" w:rsidRPr="00F878D0" w:rsidRDefault="00113CC6" w:rsidP="00F878D0">
      <w:pPr>
        <w:pStyle w:val="TX1"/>
        <w:spacing w:line="480" w:lineRule="auto"/>
        <w:ind w:left="0"/>
        <w:rPr>
          <w:rFonts w:ascii="Times" w:hAnsi="Times" w:cs="Times"/>
          <w:color w:val="auto"/>
          <w:sz w:val="24"/>
          <w:szCs w:val="24"/>
        </w:rPr>
      </w:pPr>
      <w:ins w:id="62" w:author="Copy Editor" w:date="2017-07-20T11:48:00Z">
        <w:r>
          <w:rPr>
            <w:rFonts w:ascii="Times" w:hAnsi="Times" w:cs="Times"/>
            <w:color w:val="auto"/>
            <w:sz w:val="24"/>
            <w:szCs w:val="24"/>
          </w:rPr>
          <w:t>&lt;TX1&gt;</w:t>
        </w:r>
      </w:ins>
      <w:r w:rsidR="00A97B5C" w:rsidRPr="00F878D0">
        <w:rPr>
          <w:rFonts w:ascii="Times" w:hAnsi="Times" w:cs="Times"/>
          <w:color w:val="auto"/>
          <w:sz w:val="24"/>
          <w:szCs w:val="24"/>
        </w:rPr>
        <w:t>Objectives for CompTIA Security</w:t>
      </w:r>
      <w:r w:rsidR="00ED10B7" w:rsidRPr="00F878D0">
        <w:rPr>
          <w:rStyle w:val="Math"/>
          <w:rFonts w:ascii="Times" w:hAnsi="Times" w:cs="Times"/>
          <w:color w:val="auto"/>
          <w:sz w:val="24"/>
          <w:szCs w:val="24"/>
        </w:rPr>
        <w:t>+</w:t>
      </w:r>
      <w:r w:rsidR="00A97B5C" w:rsidRPr="00F878D0">
        <w:rPr>
          <w:rFonts w:ascii="Times" w:hAnsi="Times" w:cs="Times"/>
          <w:color w:val="auto"/>
          <w:sz w:val="24"/>
          <w:szCs w:val="24"/>
        </w:rPr>
        <w:t xml:space="preserve"> Exam:</w:t>
      </w:r>
    </w:p>
    <w:p w14:paraId="2E8BFD8C" w14:textId="3BBE87FE" w:rsidR="0020696B" w:rsidRPr="00F878D0" w:rsidRDefault="00113CC6" w:rsidP="0020696B">
      <w:pPr>
        <w:pStyle w:val="COOH1"/>
        <w:numPr>
          <w:ilvl w:val="0"/>
          <w:numId w:val="2"/>
        </w:numPr>
        <w:tabs>
          <w:tab w:val="clear" w:pos="240"/>
        </w:tabs>
        <w:spacing w:before="0" w:line="480" w:lineRule="auto"/>
        <w:rPr>
          <w:rFonts w:ascii="Times" w:hAnsi="Times" w:cs="Times"/>
          <w:color w:val="auto"/>
          <w:sz w:val="24"/>
          <w:szCs w:val="24"/>
        </w:rPr>
      </w:pPr>
      <w:ins w:id="63" w:author="Copy Editor" w:date="2017-07-20T11:48:00Z">
        <w:r>
          <w:rPr>
            <w:rFonts w:ascii="Times" w:hAnsi="Times" w:cs="Times"/>
            <w:color w:val="auto"/>
            <w:sz w:val="24"/>
            <w:szCs w:val="24"/>
          </w:rPr>
          <w:t>&lt;BL&gt;</w:t>
        </w:r>
      </w:ins>
      <w:r w:rsidR="0020696B">
        <w:rPr>
          <w:rFonts w:ascii="Times" w:hAnsi="Times" w:cs="Times"/>
          <w:color w:val="auto"/>
          <w:sz w:val="24"/>
          <w:szCs w:val="24"/>
        </w:rPr>
        <w:t xml:space="preserve">2.3 </w:t>
      </w:r>
      <w:r w:rsidR="0020696B" w:rsidRPr="00774E98">
        <w:rPr>
          <w:rFonts w:ascii="Times" w:hAnsi="Times" w:cs="Times"/>
          <w:color w:val="auto"/>
          <w:sz w:val="24"/>
          <w:szCs w:val="24"/>
        </w:rPr>
        <w:t>Given a scenario, troubleshoot common security issues</w:t>
      </w:r>
      <w:r w:rsidR="0020696B" w:rsidRPr="00F878D0">
        <w:rPr>
          <w:rFonts w:ascii="Times" w:hAnsi="Times" w:cs="Times"/>
          <w:color w:val="auto"/>
          <w:sz w:val="24"/>
          <w:szCs w:val="24"/>
        </w:rPr>
        <w:t>.</w:t>
      </w:r>
    </w:p>
    <w:p w14:paraId="4B8AA0ED" w14:textId="77777777" w:rsidR="0020696B" w:rsidRPr="00F878D0" w:rsidRDefault="0020696B" w:rsidP="0020696B">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4.1 </w:t>
      </w:r>
      <w:r w:rsidRPr="00774E98">
        <w:rPr>
          <w:rFonts w:ascii="Times" w:hAnsi="Times" w:cs="Times"/>
          <w:color w:val="auto"/>
          <w:sz w:val="24"/>
          <w:szCs w:val="24"/>
        </w:rPr>
        <w:t>Compare and contrast identity and access management concepts</w:t>
      </w:r>
      <w:r w:rsidRPr="00F878D0">
        <w:rPr>
          <w:rFonts w:ascii="Times" w:hAnsi="Times" w:cs="Times"/>
          <w:color w:val="auto"/>
          <w:sz w:val="24"/>
          <w:szCs w:val="24"/>
        </w:rPr>
        <w:t>.</w:t>
      </w:r>
    </w:p>
    <w:p w14:paraId="204C7F5D" w14:textId="77777777" w:rsidR="0020696B" w:rsidRDefault="0020696B"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4.3 </w:t>
      </w:r>
      <w:r w:rsidRPr="00774E98">
        <w:rPr>
          <w:rFonts w:ascii="Times" w:hAnsi="Times" w:cs="Times"/>
          <w:color w:val="auto"/>
          <w:sz w:val="24"/>
          <w:szCs w:val="24"/>
        </w:rPr>
        <w:t>Given a scenario, implement identity and access management controls</w:t>
      </w:r>
      <w:r w:rsidRPr="00F878D0">
        <w:rPr>
          <w:rFonts w:ascii="Times" w:hAnsi="Times" w:cs="Times"/>
          <w:color w:val="auto"/>
          <w:sz w:val="24"/>
          <w:szCs w:val="24"/>
        </w:rPr>
        <w:t>.</w:t>
      </w:r>
    </w:p>
    <w:p w14:paraId="05892525" w14:textId="31F55D8B" w:rsidR="00A97B5C" w:rsidRPr="00F878D0" w:rsidRDefault="0020696B"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20696B">
        <w:rPr>
          <w:rFonts w:ascii="Times" w:hAnsi="Times" w:cs="Times"/>
          <w:color w:val="auto"/>
          <w:sz w:val="24"/>
          <w:szCs w:val="24"/>
        </w:rPr>
        <w:t>Given a scenario, differentiate common account management practices</w:t>
      </w:r>
    </w:p>
    <w:p w14:paraId="7962ABA5" w14:textId="1773F3B1" w:rsidR="00A97B5C" w:rsidRPr="00F878D0" w:rsidRDefault="00113CC6" w:rsidP="00F878D0">
      <w:pPr>
        <w:pStyle w:val="TX1"/>
        <w:spacing w:line="480" w:lineRule="auto"/>
        <w:ind w:left="0"/>
        <w:rPr>
          <w:rFonts w:ascii="Times" w:hAnsi="Times" w:cs="Times"/>
          <w:color w:val="auto"/>
          <w:sz w:val="24"/>
          <w:szCs w:val="24"/>
        </w:rPr>
      </w:pPr>
      <w:ins w:id="64" w:author="Copy Editor" w:date="2017-07-20T11:48:00Z">
        <w:r>
          <w:rPr>
            <w:rFonts w:ascii="Times" w:hAnsi="Times" w:cs="Times"/>
            <w:b/>
            <w:color w:val="auto"/>
            <w:sz w:val="24"/>
            <w:szCs w:val="24"/>
          </w:rPr>
          <w:t>&lt;H2&gt;</w:t>
        </w:r>
      </w:ins>
      <w:r w:rsidR="00A97B5C" w:rsidRPr="00F878D0">
        <w:rPr>
          <w:rFonts w:ascii="Times" w:hAnsi="Times" w:cs="Times"/>
          <w:b/>
          <w:color w:val="auto"/>
          <w:sz w:val="24"/>
          <w:szCs w:val="24"/>
        </w:rPr>
        <w:t>Review Questions</w:t>
      </w:r>
    </w:p>
    <w:p w14:paraId="595FD1C9" w14:textId="56588DAA" w:rsidR="00A97B5C" w:rsidRPr="00F878D0" w:rsidRDefault="00113CC6" w:rsidP="00F878D0">
      <w:pPr>
        <w:pStyle w:val="NLFIRST"/>
        <w:numPr>
          <w:ilvl w:val="0"/>
          <w:numId w:val="10"/>
        </w:numPr>
        <w:tabs>
          <w:tab w:val="clear" w:pos="1000"/>
        </w:tabs>
        <w:spacing w:before="0" w:after="0" w:line="480" w:lineRule="auto"/>
        <w:rPr>
          <w:rFonts w:ascii="Times" w:hAnsi="Times" w:cs="Times"/>
          <w:color w:val="auto"/>
          <w:sz w:val="24"/>
          <w:szCs w:val="24"/>
        </w:rPr>
      </w:pPr>
      <w:ins w:id="65" w:author="Copy Editor" w:date="2017-07-20T11:48:00Z">
        <w:r>
          <w:rPr>
            <w:rFonts w:ascii="Times" w:hAnsi="Times" w:cs="Times"/>
            <w:color w:val="auto"/>
            <w:sz w:val="24"/>
            <w:szCs w:val="24"/>
          </w:rPr>
          <w:t>&lt;FIB&gt;</w:t>
        </w:r>
      </w:ins>
      <w:r w:rsidR="00A97B5C" w:rsidRPr="00F878D0">
        <w:rPr>
          <w:rFonts w:ascii="Times" w:hAnsi="Times" w:cs="Times"/>
          <w:color w:val="auto"/>
          <w:sz w:val="24"/>
          <w:szCs w:val="24"/>
        </w:rPr>
        <w:t xml:space="preserve">In this lab, an administrator took ownership of a user’s file. If the administrator wanted to hide the fact that she had done so, she could </w:t>
      </w:r>
      <w:r w:rsidR="003531C2" w:rsidRPr="00F878D0">
        <w:rPr>
          <w:rFonts w:ascii="Times" w:hAnsi="Times" w:cs="Times"/>
          <w:color w:val="auto"/>
          <w:sz w:val="24"/>
          <w:szCs w:val="24"/>
        </w:rPr>
        <w:t>_______________</w:t>
      </w:r>
      <w:r w:rsidR="00A97B5C" w:rsidRPr="00F878D0">
        <w:rPr>
          <w:rFonts w:ascii="Times" w:hAnsi="Times" w:cs="Times"/>
          <w:color w:val="auto"/>
          <w:sz w:val="24"/>
          <w:szCs w:val="24"/>
        </w:rPr>
        <w:t>.</w:t>
      </w:r>
    </w:p>
    <w:p w14:paraId="4BFFF4D8" w14:textId="1E3F8DB9" w:rsidR="00A97B5C" w:rsidRPr="00F878D0" w:rsidRDefault="00113CC6" w:rsidP="00F878D0">
      <w:pPr>
        <w:pStyle w:val="MULTA"/>
        <w:numPr>
          <w:ilvl w:val="0"/>
          <w:numId w:val="15"/>
        </w:numPr>
        <w:tabs>
          <w:tab w:val="clear" w:pos="1080"/>
        </w:tabs>
        <w:spacing w:after="0" w:line="480" w:lineRule="auto"/>
        <w:rPr>
          <w:rFonts w:ascii="Times" w:hAnsi="Times" w:cs="Times"/>
          <w:color w:val="auto"/>
          <w:sz w:val="24"/>
          <w:szCs w:val="24"/>
        </w:rPr>
      </w:pPr>
      <w:ins w:id="66" w:author="Copy Editor" w:date="2017-07-20T11:48:00Z">
        <w:r>
          <w:rPr>
            <w:rFonts w:ascii="Times" w:hAnsi="Times" w:cs="Times"/>
            <w:color w:val="auto"/>
            <w:sz w:val="24"/>
            <w:szCs w:val="24"/>
          </w:rPr>
          <w:t>&lt;FIBA&gt;</w:t>
        </w:r>
      </w:ins>
      <w:r w:rsidR="00A97B5C" w:rsidRPr="00F878D0">
        <w:rPr>
          <w:rFonts w:ascii="Times" w:hAnsi="Times" w:cs="Times"/>
          <w:color w:val="auto"/>
          <w:sz w:val="24"/>
          <w:szCs w:val="24"/>
        </w:rPr>
        <w:t>use a third-party tool to modify the file’s Date modified attribute</w:t>
      </w:r>
    </w:p>
    <w:p w14:paraId="3560E0BB" w14:textId="77777777" w:rsidR="00A97B5C" w:rsidRPr="00500B82" w:rsidRDefault="00A97B5C" w:rsidP="00F878D0">
      <w:pPr>
        <w:pStyle w:val="MULTA"/>
        <w:numPr>
          <w:ilvl w:val="0"/>
          <w:numId w:val="15"/>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assign ownership of the file back to the original owner</w:t>
      </w:r>
    </w:p>
    <w:p w14:paraId="609A2CBD" w14:textId="77777777" w:rsidR="00A97B5C" w:rsidRPr="00F878D0" w:rsidRDefault="00A97B5C" w:rsidP="00F878D0">
      <w:pPr>
        <w:pStyle w:val="MULTA"/>
        <w:numPr>
          <w:ilvl w:val="0"/>
          <w:numId w:val="15"/>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place object access auditing on the file before taking ownership</w:t>
      </w:r>
    </w:p>
    <w:p w14:paraId="15B34174" w14:textId="77777777" w:rsidR="00A97B5C" w:rsidRPr="00F878D0" w:rsidRDefault="00A97B5C" w:rsidP="00F878D0">
      <w:pPr>
        <w:pStyle w:val="MULTA"/>
        <w:numPr>
          <w:ilvl w:val="0"/>
          <w:numId w:val="15"/>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reset the original owner’s password</w:t>
      </w:r>
    </w:p>
    <w:p w14:paraId="18E2BD1C" w14:textId="072CB951" w:rsidR="00A97B5C" w:rsidRPr="00F878D0" w:rsidRDefault="00113CC6" w:rsidP="00F878D0">
      <w:pPr>
        <w:pStyle w:val="NLFIRST"/>
        <w:numPr>
          <w:ilvl w:val="0"/>
          <w:numId w:val="10"/>
        </w:numPr>
        <w:tabs>
          <w:tab w:val="clear" w:pos="1000"/>
        </w:tabs>
        <w:spacing w:before="0" w:after="0" w:line="480" w:lineRule="auto"/>
        <w:rPr>
          <w:rFonts w:ascii="Times" w:hAnsi="Times" w:cs="Times"/>
          <w:color w:val="auto"/>
          <w:sz w:val="24"/>
          <w:szCs w:val="24"/>
        </w:rPr>
      </w:pPr>
      <w:ins w:id="67" w:author="Copy Editor" w:date="2017-07-20T11:49:00Z">
        <w:r>
          <w:rPr>
            <w:rFonts w:ascii="Times" w:hAnsi="Times" w:cs="Times"/>
            <w:color w:val="auto"/>
            <w:sz w:val="24"/>
            <w:szCs w:val="24"/>
          </w:rPr>
          <w:t>&lt;TF&gt;</w:t>
        </w:r>
      </w:ins>
      <w:r w:rsidR="00A97B5C" w:rsidRPr="00F878D0">
        <w:rPr>
          <w:rFonts w:ascii="Times" w:hAnsi="Times" w:cs="Times"/>
          <w:color w:val="auto"/>
          <w:sz w:val="24"/>
          <w:szCs w:val="24"/>
        </w:rPr>
        <w:t>After Step 5 of the lab, the Win</w:t>
      </w:r>
      <w:r w:rsidR="00A97B5C" w:rsidRPr="00F878D0">
        <w:rPr>
          <w:rStyle w:val="italic"/>
          <w:rFonts w:ascii="Times" w:hAnsi="Times" w:cs="Times"/>
          <w:i w:val="0"/>
          <w:color w:val="auto"/>
          <w:sz w:val="24"/>
          <w:szCs w:val="24"/>
          <w:lang w:eastAsia="en-US"/>
        </w:rPr>
        <w:t>dows</w:t>
      </w:r>
      <w:r w:rsidR="00A97B5C" w:rsidRPr="00F878D0">
        <w:rPr>
          <w:rFonts w:ascii="Times" w:hAnsi="Times" w:cs="Times"/>
          <w:color w:val="auto"/>
          <w:sz w:val="24"/>
          <w:szCs w:val="24"/>
        </w:rPr>
        <w:t xml:space="preserve"> Server 201</w:t>
      </w:r>
      <w:r w:rsidR="00DA5025">
        <w:rPr>
          <w:rFonts w:ascii="Times" w:hAnsi="Times" w:cs="Times"/>
          <w:color w:val="auto"/>
          <w:sz w:val="24"/>
          <w:szCs w:val="24"/>
        </w:rPr>
        <w:t>6</w:t>
      </w:r>
      <w:r w:rsidR="00A97B5C" w:rsidRPr="00F878D0">
        <w:rPr>
          <w:rFonts w:ascii="Times" w:hAnsi="Times" w:cs="Times"/>
          <w:color w:val="auto"/>
          <w:sz w:val="24"/>
          <w:szCs w:val="24"/>
        </w:rPr>
        <w:t xml:space="preserve"> administrator would have been able to open Diver</w:t>
      </w:r>
      <w:r w:rsidR="000D2307">
        <w:rPr>
          <w:rFonts w:ascii="Times" w:hAnsi="Times" w:cs="Times"/>
          <w:color w:val="auto"/>
          <w:sz w:val="24"/>
          <w:szCs w:val="24"/>
        </w:rPr>
        <w:t>.txt</w:t>
      </w:r>
      <w:r w:rsidR="00A97B5C" w:rsidRPr="00F878D0">
        <w:rPr>
          <w:rFonts w:ascii="Times" w:hAnsi="Times" w:cs="Times"/>
          <w:color w:val="auto"/>
          <w:sz w:val="24"/>
          <w:szCs w:val="24"/>
        </w:rPr>
        <w:t xml:space="preserve">. True or </w:t>
      </w:r>
      <w:r w:rsidR="00A97B5C" w:rsidRPr="00500B82">
        <w:rPr>
          <w:rFonts w:ascii="Times" w:hAnsi="Times" w:cs="Times"/>
          <w:b/>
          <w:color w:val="auto"/>
          <w:sz w:val="24"/>
          <w:szCs w:val="24"/>
        </w:rPr>
        <w:t>False</w:t>
      </w:r>
      <w:r w:rsidR="00A97B5C" w:rsidRPr="00F878D0">
        <w:rPr>
          <w:rFonts w:ascii="Times" w:hAnsi="Times" w:cs="Times"/>
          <w:color w:val="auto"/>
          <w:sz w:val="24"/>
          <w:szCs w:val="24"/>
        </w:rPr>
        <w:t>?</w:t>
      </w:r>
    </w:p>
    <w:p w14:paraId="4D7D96F7" w14:textId="59CE1A5D" w:rsidR="00A97B5C" w:rsidRPr="00F878D0" w:rsidRDefault="00113CC6" w:rsidP="00F878D0">
      <w:pPr>
        <w:pStyle w:val="NLFIRST"/>
        <w:numPr>
          <w:ilvl w:val="0"/>
          <w:numId w:val="10"/>
        </w:numPr>
        <w:tabs>
          <w:tab w:val="clear" w:pos="1000"/>
        </w:tabs>
        <w:spacing w:before="0" w:after="0" w:line="480" w:lineRule="auto"/>
        <w:rPr>
          <w:rFonts w:ascii="Times" w:hAnsi="Times" w:cs="Times"/>
          <w:color w:val="auto"/>
          <w:sz w:val="24"/>
          <w:szCs w:val="24"/>
        </w:rPr>
      </w:pPr>
      <w:ins w:id="68" w:author="Copy Editor" w:date="2017-07-20T11:49:00Z">
        <w:r>
          <w:rPr>
            <w:rFonts w:ascii="Times" w:hAnsi="Times" w:cs="Times"/>
            <w:color w:val="auto"/>
            <w:sz w:val="24"/>
            <w:szCs w:val="24"/>
          </w:rPr>
          <w:t>&lt;MULT&gt;</w:t>
        </w:r>
      </w:ins>
      <w:r w:rsidR="00A97B5C" w:rsidRPr="00F878D0">
        <w:rPr>
          <w:rFonts w:ascii="Times" w:hAnsi="Times" w:cs="Times"/>
          <w:color w:val="auto"/>
          <w:sz w:val="24"/>
          <w:szCs w:val="24"/>
        </w:rPr>
        <w:t>Which of the following statements regarding the lab is true?</w:t>
      </w:r>
    </w:p>
    <w:p w14:paraId="6615599F" w14:textId="52D635A1" w:rsidR="00A97B5C" w:rsidRPr="00500B82" w:rsidRDefault="00113CC6" w:rsidP="00F878D0">
      <w:pPr>
        <w:pStyle w:val="MULTA"/>
        <w:numPr>
          <w:ilvl w:val="0"/>
          <w:numId w:val="16"/>
        </w:numPr>
        <w:tabs>
          <w:tab w:val="clear" w:pos="1080"/>
        </w:tabs>
        <w:spacing w:after="0" w:line="480" w:lineRule="auto"/>
        <w:rPr>
          <w:rFonts w:ascii="Times" w:hAnsi="Times" w:cs="Times"/>
          <w:b/>
          <w:color w:val="auto"/>
          <w:sz w:val="24"/>
          <w:szCs w:val="24"/>
        </w:rPr>
      </w:pPr>
      <w:ins w:id="69" w:author="Copy Editor" w:date="2017-07-20T11:49:00Z">
        <w:r>
          <w:rPr>
            <w:rFonts w:ascii="Times" w:hAnsi="Times" w:cs="Times"/>
            <w:b/>
            <w:color w:val="auto"/>
            <w:sz w:val="24"/>
            <w:szCs w:val="24"/>
          </w:rPr>
          <w:t>&lt;MULTA&gt;</w:t>
        </w:r>
      </w:ins>
      <w:r w:rsidR="00A97B5C" w:rsidRPr="00500B82">
        <w:rPr>
          <w:rFonts w:ascii="Times" w:hAnsi="Times" w:cs="Times"/>
          <w:b/>
          <w:color w:val="auto"/>
          <w:sz w:val="24"/>
          <w:szCs w:val="24"/>
        </w:rPr>
        <w:t xml:space="preserve">The only domain workstation Nicole Diver can log on to is </w:t>
      </w:r>
      <w:r w:rsidR="00A8116E" w:rsidRPr="00500B82">
        <w:rPr>
          <w:rStyle w:val="italic"/>
          <w:rFonts w:ascii="Times" w:hAnsi="Times" w:cs="Times"/>
          <w:b/>
          <w:i w:val="0"/>
          <w:iCs/>
          <w:color w:val="auto"/>
          <w:sz w:val="24"/>
          <w:szCs w:val="24"/>
          <w:lang w:eastAsia="en-US"/>
        </w:rPr>
        <w:t>Windows 10 VM</w:t>
      </w:r>
      <w:r w:rsidR="00A97B5C" w:rsidRPr="00500B82">
        <w:rPr>
          <w:rFonts w:ascii="Times" w:hAnsi="Times" w:cs="Times"/>
          <w:b/>
          <w:color w:val="auto"/>
          <w:sz w:val="24"/>
          <w:szCs w:val="24"/>
        </w:rPr>
        <w:t>.</w:t>
      </w:r>
    </w:p>
    <w:p w14:paraId="5C1C0512" w14:textId="30382052" w:rsidR="00A97B5C" w:rsidRPr="00F878D0" w:rsidRDefault="00A97B5C" w:rsidP="00F878D0">
      <w:pPr>
        <w:pStyle w:val="MULTA"/>
        <w:numPr>
          <w:ilvl w:val="0"/>
          <w:numId w:val="16"/>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 xml:space="preserve">Any local user on </w:t>
      </w:r>
      <w:r w:rsidR="00A8116E" w:rsidRPr="00A8116E">
        <w:rPr>
          <w:rStyle w:val="italic"/>
          <w:rFonts w:ascii="Times" w:hAnsi="Times" w:cs="Times"/>
          <w:i w:val="0"/>
          <w:iCs/>
          <w:color w:val="auto"/>
          <w:sz w:val="24"/>
          <w:szCs w:val="24"/>
          <w:lang w:eastAsia="en-US"/>
        </w:rPr>
        <w:t>Windows 10 VM</w:t>
      </w:r>
      <w:r w:rsidRPr="00F878D0">
        <w:rPr>
          <w:rFonts w:ascii="Times" w:hAnsi="Times" w:cs="Times"/>
          <w:color w:val="auto"/>
          <w:sz w:val="24"/>
          <w:szCs w:val="24"/>
        </w:rPr>
        <w:t xml:space="preserve"> would be able to log on to any workstation in the domain.</w:t>
      </w:r>
    </w:p>
    <w:p w14:paraId="39FB7B5A" w14:textId="55E57A4E" w:rsidR="00A97B5C" w:rsidRPr="00F878D0" w:rsidRDefault="00A97B5C" w:rsidP="00F878D0">
      <w:pPr>
        <w:pStyle w:val="MULTA"/>
        <w:numPr>
          <w:ilvl w:val="0"/>
          <w:numId w:val="16"/>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Win</w:t>
      </w:r>
      <w:r w:rsidR="0020696B">
        <w:rPr>
          <w:rStyle w:val="italic"/>
          <w:rFonts w:ascii="Times" w:hAnsi="Times" w:cs="Times"/>
          <w:i w:val="0"/>
          <w:iCs/>
          <w:color w:val="auto"/>
          <w:sz w:val="24"/>
          <w:szCs w:val="24"/>
          <w:lang w:eastAsia="en-US"/>
        </w:rPr>
        <w:t>dows 10 VM</w:t>
      </w:r>
      <w:r w:rsidRPr="00F878D0">
        <w:rPr>
          <w:rFonts w:ascii="Times" w:hAnsi="Times" w:cs="Times"/>
          <w:color w:val="auto"/>
          <w:sz w:val="24"/>
          <w:szCs w:val="24"/>
        </w:rPr>
        <w:t xml:space="preserve"> administrator would be able to log on to any workstation in the domain.</w:t>
      </w:r>
    </w:p>
    <w:p w14:paraId="7FB7F02D" w14:textId="78A4886F" w:rsidR="00A97B5C" w:rsidRPr="00F878D0" w:rsidRDefault="00A97B5C" w:rsidP="00F878D0">
      <w:pPr>
        <w:pStyle w:val="MULTA"/>
        <w:numPr>
          <w:ilvl w:val="0"/>
          <w:numId w:val="16"/>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 xml:space="preserve">Nicole Diver’s account can be changed to a domain account by logging in as </w:t>
      </w:r>
      <w:r w:rsidR="00091ED5">
        <w:rPr>
          <w:rStyle w:val="italic"/>
          <w:rFonts w:ascii="Times" w:hAnsi="Times" w:cs="Times"/>
          <w:i w:val="0"/>
          <w:iCs/>
          <w:color w:val="auto"/>
          <w:sz w:val="24"/>
          <w:szCs w:val="24"/>
          <w:lang w:eastAsia="en-US"/>
        </w:rPr>
        <w:t>Windows Server</w:t>
      </w:r>
      <w:r w:rsidRPr="00F878D0">
        <w:rPr>
          <w:rStyle w:val="italic"/>
          <w:rFonts w:ascii="Times" w:hAnsi="Times" w:cs="Times"/>
          <w:iCs/>
          <w:color w:val="auto"/>
          <w:sz w:val="24"/>
          <w:szCs w:val="24"/>
          <w:lang w:eastAsia="en-US"/>
        </w:rPr>
        <w:t>\</w:t>
      </w:r>
      <w:r w:rsidRPr="00F878D0">
        <w:rPr>
          <w:rFonts w:ascii="Times" w:hAnsi="Times" w:cs="Times"/>
          <w:color w:val="auto"/>
          <w:sz w:val="24"/>
          <w:szCs w:val="24"/>
        </w:rPr>
        <w:t>ndiver.</w:t>
      </w:r>
    </w:p>
    <w:p w14:paraId="4E85EF4C" w14:textId="7ED44524" w:rsidR="00A97B5C" w:rsidRPr="00F878D0" w:rsidRDefault="00113CC6" w:rsidP="00F878D0">
      <w:pPr>
        <w:pStyle w:val="NLFIRST"/>
        <w:numPr>
          <w:ilvl w:val="0"/>
          <w:numId w:val="10"/>
        </w:numPr>
        <w:tabs>
          <w:tab w:val="clear" w:pos="1000"/>
        </w:tabs>
        <w:spacing w:before="0" w:after="0" w:line="480" w:lineRule="auto"/>
        <w:rPr>
          <w:rFonts w:ascii="Times" w:hAnsi="Times" w:cs="Times"/>
          <w:color w:val="auto"/>
          <w:sz w:val="24"/>
          <w:szCs w:val="24"/>
        </w:rPr>
      </w:pPr>
      <w:ins w:id="70" w:author="Copy Editor" w:date="2017-07-20T11:49:00Z">
        <w:r>
          <w:rPr>
            <w:rFonts w:ascii="Times" w:hAnsi="Times" w:cs="Times"/>
            <w:color w:val="auto"/>
            <w:sz w:val="24"/>
            <w:szCs w:val="24"/>
          </w:rPr>
          <w:t>&lt;MULT&gt;</w:t>
        </w:r>
      </w:ins>
      <w:r w:rsidR="00A97B5C" w:rsidRPr="00F878D0">
        <w:rPr>
          <w:rFonts w:ascii="Times" w:hAnsi="Times" w:cs="Times"/>
          <w:color w:val="auto"/>
          <w:sz w:val="24"/>
          <w:szCs w:val="24"/>
        </w:rPr>
        <w:t>Which of the following statements regarding the lab is true?</w:t>
      </w:r>
    </w:p>
    <w:p w14:paraId="033A27AE" w14:textId="306D663F" w:rsidR="00A97B5C" w:rsidRPr="00F878D0" w:rsidRDefault="00113CC6" w:rsidP="00F878D0">
      <w:pPr>
        <w:pStyle w:val="MULTA"/>
        <w:numPr>
          <w:ilvl w:val="0"/>
          <w:numId w:val="17"/>
        </w:numPr>
        <w:tabs>
          <w:tab w:val="clear" w:pos="1080"/>
        </w:tabs>
        <w:spacing w:after="0" w:line="480" w:lineRule="auto"/>
        <w:rPr>
          <w:rFonts w:ascii="Times" w:hAnsi="Times" w:cs="Times"/>
          <w:color w:val="auto"/>
          <w:sz w:val="24"/>
          <w:szCs w:val="24"/>
        </w:rPr>
      </w:pPr>
      <w:ins w:id="71" w:author="Copy Editor" w:date="2017-07-20T11:49:00Z">
        <w:r>
          <w:rPr>
            <w:rFonts w:ascii="Times" w:hAnsi="Times" w:cs="Times"/>
            <w:color w:val="auto"/>
            <w:sz w:val="24"/>
            <w:szCs w:val="24"/>
          </w:rPr>
          <w:lastRenderedPageBreak/>
          <w:t>&lt;MULTA&gt;</w:t>
        </w:r>
      </w:ins>
      <w:r w:rsidR="00A97B5C" w:rsidRPr="00F878D0">
        <w:rPr>
          <w:rFonts w:ascii="Times" w:hAnsi="Times" w:cs="Times"/>
          <w:color w:val="auto"/>
          <w:sz w:val="24"/>
          <w:szCs w:val="24"/>
        </w:rPr>
        <w:t xml:space="preserve">After Step </w:t>
      </w:r>
      <w:r w:rsidR="0020696B">
        <w:rPr>
          <w:rFonts w:ascii="Times" w:hAnsi="Times" w:cs="Times"/>
          <w:color w:val="auto"/>
          <w:sz w:val="24"/>
          <w:szCs w:val="24"/>
        </w:rPr>
        <w:t>5</w:t>
      </w:r>
      <w:r w:rsidR="00A97B5C" w:rsidRPr="00F878D0">
        <w:rPr>
          <w:rFonts w:ascii="Times" w:hAnsi="Times" w:cs="Times"/>
          <w:color w:val="auto"/>
          <w:sz w:val="24"/>
          <w:szCs w:val="24"/>
        </w:rPr>
        <w:t xml:space="preserve"> in this lab, Nicole Diver could log in and take ownership of Diver</w:t>
      </w:r>
      <w:r w:rsidR="00B812B9">
        <w:rPr>
          <w:rFonts w:ascii="Times" w:hAnsi="Times" w:cs="Times"/>
          <w:color w:val="auto"/>
          <w:sz w:val="24"/>
          <w:szCs w:val="24"/>
        </w:rPr>
        <w:t>.txt</w:t>
      </w:r>
      <w:r w:rsidR="00A97B5C" w:rsidRPr="00F878D0">
        <w:rPr>
          <w:rFonts w:ascii="Times" w:hAnsi="Times" w:cs="Times"/>
          <w:color w:val="auto"/>
          <w:sz w:val="24"/>
          <w:szCs w:val="24"/>
        </w:rPr>
        <w:t>.</w:t>
      </w:r>
    </w:p>
    <w:p w14:paraId="6910F55B" w14:textId="2DD146E2" w:rsidR="00A97B5C" w:rsidRPr="00F878D0" w:rsidRDefault="00A97B5C" w:rsidP="00F878D0">
      <w:pPr>
        <w:pStyle w:val="MULTA"/>
        <w:numPr>
          <w:ilvl w:val="0"/>
          <w:numId w:val="17"/>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At the start of this lab, Authenticated Users and Users (Win</w:t>
      </w:r>
      <w:r w:rsidR="0020696B">
        <w:rPr>
          <w:rStyle w:val="italic"/>
          <w:rFonts w:ascii="Times" w:hAnsi="Times" w:cs="Times"/>
          <w:i w:val="0"/>
          <w:iCs/>
          <w:color w:val="auto"/>
          <w:sz w:val="24"/>
          <w:szCs w:val="24"/>
          <w:lang w:eastAsia="en-US"/>
        </w:rPr>
        <w:t>dows 10 VM</w:t>
      </w:r>
      <w:r w:rsidRPr="00F878D0">
        <w:rPr>
          <w:rStyle w:val="italic"/>
          <w:rFonts w:ascii="Times" w:hAnsi="Times" w:cs="Times"/>
          <w:iCs/>
          <w:color w:val="auto"/>
          <w:sz w:val="24"/>
          <w:szCs w:val="24"/>
          <w:lang w:eastAsia="en-US"/>
        </w:rPr>
        <w:t>\</w:t>
      </w:r>
      <w:r w:rsidRPr="00F878D0">
        <w:rPr>
          <w:rFonts w:ascii="Times" w:hAnsi="Times" w:cs="Times"/>
          <w:color w:val="auto"/>
          <w:sz w:val="24"/>
          <w:szCs w:val="24"/>
        </w:rPr>
        <w:t>Users) would not be able to open the Nicole directory.</w:t>
      </w:r>
    </w:p>
    <w:p w14:paraId="4AA19846" w14:textId="1EDB6585" w:rsidR="00A97B5C" w:rsidRPr="00F878D0" w:rsidRDefault="00A97B5C" w:rsidP="00F878D0">
      <w:pPr>
        <w:pStyle w:val="MULTA"/>
        <w:numPr>
          <w:ilvl w:val="0"/>
          <w:numId w:val="17"/>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At the end of this lab, Authenticated Users and Users (Win</w:t>
      </w:r>
      <w:r w:rsidR="0020696B">
        <w:rPr>
          <w:rStyle w:val="italic"/>
          <w:rFonts w:ascii="Times" w:hAnsi="Times" w:cs="Times"/>
          <w:i w:val="0"/>
          <w:iCs/>
          <w:color w:val="auto"/>
          <w:sz w:val="24"/>
          <w:szCs w:val="24"/>
          <w:lang w:eastAsia="en-US"/>
        </w:rPr>
        <w:t>dows 10 VM</w:t>
      </w:r>
      <w:r w:rsidRPr="00F878D0">
        <w:rPr>
          <w:rStyle w:val="italic"/>
          <w:rFonts w:ascii="Times" w:hAnsi="Times" w:cs="Times"/>
          <w:iCs/>
          <w:color w:val="auto"/>
          <w:sz w:val="24"/>
          <w:szCs w:val="24"/>
          <w:lang w:eastAsia="en-US"/>
        </w:rPr>
        <w:t>\</w:t>
      </w:r>
      <w:r w:rsidRPr="00F878D0">
        <w:rPr>
          <w:rFonts w:ascii="Times" w:hAnsi="Times" w:cs="Times"/>
          <w:color w:val="auto"/>
          <w:sz w:val="24"/>
          <w:szCs w:val="24"/>
        </w:rPr>
        <w:t>Users) would be able to open the Nicole directory but would not see that the Diver</w:t>
      </w:r>
      <w:r w:rsidR="00B812B9">
        <w:rPr>
          <w:rFonts w:ascii="Times" w:hAnsi="Times" w:cs="Times"/>
          <w:color w:val="auto"/>
          <w:sz w:val="24"/>
          <w:szCs w:val="24"/>
        </w:rPr>
        <w:t>.txt</w:t>
      </w:r>
      <w:r w:rsidRPr="00F878D0">
        <w:rPr>
          <w:rFonts w:ascii="Times" w:hAnsi="Times" w:cs="Times"/>
          <w:color w:val="auto"/>
          <w:sz w:val="24"/>
          <w:szCs w:val="24"/>
        </w:rPr>
        <w:t xml:space="preserve"> file was inside the directory.</w:t>
      </w:r>
    </w:p>
    <w:p w14:paraId="345B9BB5" w14:textId="77777777" w:rsidR="00A97B5C" w:rsidRPr="00500B82" w:rsidRDefault="00A97B5C" w:rsidP="00F878D0">
      <w:pPr>
        <w:pStyle w:val="MULTA"/>
        <w:numPr>
          <w:ilvl w:val="0"/>
          <w:numId w:val="17"/>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At the end of this lab, Nicole is still able to change permissions on Diver.</w:t>
      </w:r>
    </w:p>
    <w:p w14:paraId="39714645" w14:textId="6FF85593" w:rsidR="00A97B5C" w:rsidRPr="00F878D0" w:rsidRDefault="00113CC6" w:rsidP="00F878D0">
      <w:pPr>
        <w:pStyle w:val="NLFIRST"/>
        <w:numPr>
          <w:ilvl w:val="0"/>
          <w:numId w:val="10"/>
        </w:numPr>
        <w:tabs>
          <w:tab w:val="clear" w:pos="1000"/>
        </w:tabs>
        <w:spacing w:before="0" w:after="0" w:line="480" w:lineRule="auto"/>
        <w:rPr>
          <w:rFonts w:ascii="Times" w:hAnsi="Times" w:cs="Times"/>
          <w:color w:val="auto"/>
          <w:sz w:val="24"/>
          <w:szCs w:val="24"/>
        </w:rPr>
      </w:pPr>
      <w:ins w:id="72" w:author="Copy Editor" w:date="2017-07-20T11:50:00Z">
        <w:r>
          <w:rPr>
            <w:rFonts w:ascii="Times" w:hAnsi="Times" w:cs="Times"/>
            <w:color w:val="auto"/>
            <w:sz w:val="24"/>
            <w:szCs w:val="24"/>
          </w:rPr>
          <w:t>&lt;TF&gt;</w:t>
        </w:r>
      </w:ins>
      <w:r w:rsidR="00A97B5C" w:rsidRPr="00F878D0">
        <w:rPr>
          <w:rFonts w:ascii="Times" w:hAnsi="Times" w:cs="Times"/>
          <w:color w:val="auto"/>
          <w:sz w:val="24"/>
          <w:szCs w:val="24"/>
        </w:rPr>
        <w:t xml:space="preserve">At the end of this lab, the administrative user you created when you installed </w:t>
      </w:r>
      <w:r w:rsidR="00A8116E" w:rsidRPr="00A8116E">
        <w:rPr>
          <w:rStyle w:val="italic"/>
          <w:rFonts w:ascii="Times" w:hAnsi="Times" w:cs="Times"/>
          <w:i w:val="0"/>
          <w:iCs/>
          <w:color w:val="auto"/>
          <w:sz w:val="24"/>
          <w:szCs w:val="24"/>
          <w:lang w:eastAsia="en-US"/>
        </w:rPr>
        <w:t>Windows 10 VM</w:t>
      </w:r>
      <w:r w:rsidR="00A97B5C" w:rsidRPr="00F878D0">
        <w:rPr>
          <w:rFonts w:ascii="Times" w:hAnsi="Times" w:cs="Times"/>
          <w:color w:val="auto"/>
          <w:sz w:val="24"/>
          <w:szCs w:val="24"/>
        </w:rPr>
        <w:t xml:space="preserve"> would not be able to open Diver</w:t>
      </w:r>
      <w:r w:rsidR="000D2307">
        <w:rPr>
          <w:rFonts w:ascii="Times" w:hAnsi="Times" w:cs="Times"/>
          <w:color w:val="auto"/>
          <w:sz w:val="24"/>
          <w:szCs w:val="24"/>
        </w:rPr>
        <w:t>.txt</w:t>
      </w:r>
      <w:r w:rsidR="00A97B5C" w:rsidRPr="00F878D0">
        <w:rPr>
          <w:rFonts w:ascii="Times" w:hAnsi="Times" w:cs="Times"/>
          <w:color w:val="auto"/>
          <w:sz w:val="24"/>
          <w:szCs w:val="24"/>
        </w:rPr>
        <w:t xml:space="preserve">. </w:t>
      </w:r>
      <w:r w:rsidR="00A97B5C" w:rsidRPr="00500B82">
        <w:rPr>
          <w:rFonts w:ascii="Times" w:hAnsi="Times" w:cs="Times"/>
          <w:b/>
          <w:color w:val="auto"/>
          <w:sz w:val="24"/>
          <w:szCs w:val="24"/>
        </w:rPr>
        <w:t>True</w:t>
      </w:r>
      <w:r w:rsidR="00A97B5C" w:rsidRPr="00F878D0">
        <w:rPr>
          <w:rFonts w:ascii="Times" w:hAnsi="Times" w:cs="Times"/>
          <w:color w:val="auto"/>
          <w:sz w:val="24"/>
          <w:szCs w:val="24"/>
        </w:rPr>
        <w:t xml:space="preserve"> or False?</w:t>
      </w:r>
    </w:p>
    <w:p w14:paraId="49A1A4E6" w14:textId="24F7EEAD" w:rsidR="00A97B5C" w:rsidRPr="00F878D0" w:rsidRDefault="00113CC6" w:rsidP="000171C9">
      <w:pPr>
        <w:pStyle w:val="Heading1"/>
      </w:pPr>
      <w:ins w:id="73" w:author="Copy Editor" w:date="2017-07-20T11:50:00Z">
        <w:r>
          <w:t>&lt;H1&gt;</w:t>
        </w:r>
      </w:ins>
      <w:r w:rsidR="00A97B5C" w:rsidRPr="00F878D0">
        <w:t xml:space="preserve">Lab </w:t>
      </w:r>
      <w:r w:rsidR="00A8116E">
        <w:t>12.</w:t>
      </w:r>
      <w:r w:rsidR="00A97B5C" w:rsidRPr="00F878D0">
        <w:t>3 Setting and Testing Share Permissions</w:t>
      </w:r>
    </w:p>
    <w:p w14:paraId="593FF19B" w14:textId="568C2981" w:rsidR="00A97B5C" w:rsidRPr="00F878D0" w:rsidRDefault="00113CC6" w:rsidP="00F878D0">
      <w:pPr>
        <w:pStyle w:val="TX1"/>
        <w:spacing w:line="480" w:lineRule="auto"/>
        <w:ind w:left="0"/>
        <w:rPr>
          <w:rFonts w:ascii="Times" w:hAnsi="Times" w:cs="Times"/>
          <w:color w:val="auto"/>
          <w:sz w:val="24"/>
          <w:szCs w:val="24"/>
        </w:rPr>
      </w:pPr>
      <w:ins w:id="74" w:author="Copy Editor" w:date="2017-07-20T11:50:00Z">
        <w:r>
          <w:rPr>
            <w:rFonts w:ascii="Times" w:hAnsi="Times" w:cs="Times"/>
            <w:b/>
            <w:color w:val="auto"/>
            <w:sz w:val="24"/>
            <w:szCs w:val="24"/>
          </w:rPr>
          <w:t>&lt;H2&gt;</w:t>
        </w:r>
      </w:ins>
      <w:r w:rsidR="00A97B5C" w:rsidRPr="00F878D0">
        <w:rPr>
          <w:rFonts w:ascii="Times" w:hAnsi="Times" w:cs="Times"/>
          <w:b/>
          <w:color w:val="auto"/>
          <w:sz w:val="24"/>
          <w:szCs w:val="24"/>
        </w:rPr>
        <w:t>Objectives</w:t>
      </w:r>
    </w:p>
    <w:p w14:paraId="0524B049" w14:textId="5A211EB7" w:rsidR="00A97B5C" w:rsidRPr="00F878D0" w:rsidRDefault="00113CC6" w:rsidP="00F878D0">
      <w:pPr>
        <w:pStyle w:val="TX1"/>
        <w:spacing w:line="480" w:lineRule="auto"/>
        <w:ind w:left="0"/>
        <w:rPr>
          <w:rFonts w:ascii="Times" w:hAnsi="Times" w:cs="Times"/>
          <w:color w:val="auto"/>
          <w:sz w:val="24"/>
          <w:szCs w:val="24"/>
        </w:rPr>
      </w:pPr>
      <w:ins w:id="75" w:author="Copy Editor" w:date="2017-07-20T11:50:00Z">
        <w:r>
          <w:rPr>
            <w:rFonts w:ascii="Times" w:hAnsi="Times" w:cs="Times"/>
            <w:color w:val="auto"/>
            <w:sz w:val="24"/>
            <w:szCs w:val="24"/>
          </w:rPr>
          <w:t>&lt;TX1&gt;</w:t>
        </w:r>
      </w:ins>
      <w:r w:rsidR="00A97B5C" w:rsidRPr="00F878D0">
        <w:rPr>
          <w:rFonts w:ascii="Times" w:hAnsi="Times" w:cs="Times"/>
          <w:color w:val="auto"/>
          <w:sz w:val="24"/>
          <w:szCs w:val="24"/>
        </w:rPr>
        <w:t>While NTFS permissions apply whether access is local or remote, Share permissions apply only when network protocols are used to access the folder. Share permissions can only be set on folders, drives, and printers; they cannot be set on files. Share permissions don’t require that the partition be formatted in NTFS; FAT partitions also support Share permissions. And whereas NTFS permissions are granular, Share permissions are simple: allow or deny full access, change, or read.</w:t>
      </w:r>
    </w:p>
    <w:p w14:paraId="6B8BA65A" w14:textId="43A43F0D" w:rsidR="00A97B5C" w:rsidRPr="00F878D0" w:rsidRDefault="00113CC6" w:rsidP="00F878D0">
      <w:pPr>
        <w:pStyle w:val="TX2"/>
        <w:spacing w:line="480" w:lineRule="auto"/>
        <w:ind w:left="0" w:firstLine="360"/>
        <w:rPr>
          <w:rFonts w:ascii="Times" w:hAnsi="Times" w:cs="Times"/>
          <w:color w:val="auto"/>
          <w:sz w:val="24"/>
          <w:szCs w:val="24"/>
        </w:rPr>
      </w:pPr>
      <w:ins w:id="76" w:author="Copy Editor" w:date="2017-07-20T11:50:00Z">
        <w:r>
          <w:rPr>
            <w:rFonts w:ascii="Times" w:hAnsi="Times" w:cs="Times"/>
            <w:color w:val="auto"/>
            <w:sz w:val="24"/>
            <w:szCs w:val="24"/>
          </w:rPr>
          <w:t>&lt;TX2&gt;</w:t>
        </w:r>
      </w:ins>
      <w:r w:rsidR="00A97B5C" w:rsidRPr="00F878D0">
        <w:rPr>
          <w:rFonts w:ascii="Times" w:hAnsi="Times" w:cs="Times"/>
          <w:color w:val="auto"/>
          <w:sz w:val="24"/>
          <w:szCs w:val="24"/>
        </w:rPr>
        <w:t>An important consideration is the effect of combined permissions. For example, suppose a user is a member of a group that has been assigned full control Share permission to a folder but is also a member of a group that has been assigned read Share permission to the same folder. What is the effective Share permission?</w:t>
      </w:r>
    </w:p>
    <w:p w14:paraId="6779AF9F" w14:textId="0F13B722" w:rsidR="00A97B5C" w:rsidRPr="00F878D0" w:rsidRDefault="00113CC6" w:rsidP="00F878D0">
      <w:pPr>
        <w:pStyle w:val="TX2"/>
        <w:spacing w:line="480" w:lineRule="auto"/>
        <w:ind w:left="0" w:firstLine="360"/>
        <w:rPr>
          <w:rFonts w:ascii="Times" w:hAnsi="Times" w:cs="Times"/>
          <w:color w:val="auto"/>
          <w:sz w:val="24"/>
          <w:szCs w:val="24"/>
        </w:rPr>
      </w:pPr>
      <w:ins w:id="77" w:author="Copy Editor" w:date="2017-07-20T11:51:00Z">
        <w:r>
          <w:rPr>
            <w:rFonts w:ascii="Times" w:hAnsi="Times" w:cs="Times"/>
            <w:color w:val="auto"/>
            <w:sz w:val="24"/>
            <w:szCs w:val="24"/>
          </w:rPr>
          <w:t>&lt;TX2&gt;</w:t>
        </w:r>
      </w:ins>
      <w:r w:rsidR="00A97B5C" w:rsidRPr="00F878D0">
        <w:rPr>
          <w:rFonts w:ascii="Times" w:hAnsi="Times" w:cs="Times"/>
          <w:color w:val="auto"/>
          <w:sz w:val="24"/>
          <w:szCs w:val="24"/>
        </w:rPr>
        <w:t>After completing this lab, you will be able to:</w:t>
      </w:r>
    </w:p>
    <w:p w14:paraId="42535A60" w14:textId="02654BED" w:rsidR="00A97B5C" w:rsidRPr="00F878D0" w:rsidRDefault="00113CC6" w:rsidP="00F878D0">
      <w:pPr>
        <w:pStyle w:val="COOH1"/>
        <w:numPr>
          <w:ilvl w:val="0"/>
          <w:numId w:val="2"/>
        </w:numPr>
        <w:tabs>
          <w:tab w:val="clear" w:pos="240"/>
        </w:tabs>
        <w:spacing w:before="0" w:line="480" w:lineRule="auto"/>
        <w:rPr>
          <w:rFonts w:ascii="Times" w:hAnsi="Times" w:cs="Times"/>
          <w:color w:val="auto"/>
          <w:sz w:val="24"/>
          <w:szCs w:val="24"/>
        </w:rPr>
      </w:pPr>
      <w:ins w:id="78" w:author="Copy Editor" w:date="2017-07-20T11:51:00Z">
        <w:r>
          <w:rPr>
            <w:rFonts w:ascii="Times" w:hAnsi="Times" w:cs="Times"/>
            <w:color w:val="auto"/>
            <w:sz w:val="24"/>
            <w:szCs w:val="24"/>
          </w:rPr>
          <w:t>&lt;BL&gt;</w:t>
        </w:r>
      </w:ins>
      <w:r w:rsidR="00A97B5C" w:rsidRPr="00F878D0">
        <w:rPr>
          <w:rFonts w:ascii="Times" w:hAnsi="Times" w:cs="Times"/>
          <w:color w:val="auto"/>
          <w:sz w:val="24"/>
          <w:szCs w:val="24"/>
        </w:rPr>
        <w:t>Set Share permissions on folders</w:t>
      </w:r>
    </w:p>
    <w:p w14:paraId="12BEF922"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Test Share permissions</w:t>
      </w:r>
    </w:p>
    <w:p w14:paraId="4368422D"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lastRenderedPageBreak/>
        <w:t>Troubleshoot Share permissions</w:t>
      </w:r>
    </w:p>
    <w:p w14:paraId="11BF945D" w14:textId="031E7BE6" w:rsidR="00A97B5C" w:rsidRPr="00F878D0" w:rsidRDefault="00113CC6" w:rsidP="00F878D0">
      <w:pPr>
        <w:pStyle w:val="TX1"/>
        <w:spacing w:line="480" w:lineRule="auto"/>
        <w:ind w:left="0"/>
        <w:rPr>
          <w:rFonts w:ascii="Times" w:hAnsi="Times" w:cs="Times"/>
          <w:color w:val="auto"/>
          <w:sz w:val="24"/>
          <w:szCs w:val="24"/>
        </w:rPr>
      </w:pPr>
      <w:ins w:id="79" w:author="Copy Editor" w:date="2017-07-20T11:51:00Z">
        <w:r>
          <w:rPr>
            <w:rFonts w:ascii="Times" w:hAnsi="Times" w:cs="Times"/>
            <w:b/>
            <w:color w:val="auto"/>
            <w:sz w:val="24"/>
            <w:szCs w:val="24"/>
          </w:rPr>
          <w:t>&lt;H2&gt;</w:t>
        </w:r>
      </w:ins>
      <w:r w:rsidR="00A97B5C" w:rsidRPr="00F878D0">
        <w:rPr>
          <w:rFonts w:ascii="Times" w:hAnsi="Times" w:cs="Times"/>
          <w:b/>
          <w:color w:val="auto"/>
          <w:sz w:val="24"/>
          <w:szCs w:val="24"/>
        </w:rPr>
        <w:t>Materials Required</w:t>
      </w:r>
    </w:p>
    <w:p w14:paraId="7DAB695B" w14:textId="4383CDE5" w:rsidR="00A97B5C" w:rsidRPr="00F878D0" w:rsidRDefault="00113CC6" w:rsidP="00F878D0">
      <w:pPr>
        <w:pStyle w:val="TX1"/>
        <w:spacing w:line="480" w:lineRule="auto"/>
        <w:ind w:left="0"/>
        <w:rPr>
          <w:rFonts w:ascii="Times" w:hAnsi="Times" w:cs="Times"/>
          <w:color w:val="auto"/>
          <w:sz w:val="24"/>
          <w:szCs w:val="24"/>
        </w:rPr>
      </w:pPr>
      <w:ins w:id="80" w:author="Copy Editor" w:date="2017-07-20T11:51:00Z">
        <w:r>
          <w:rPr>
            <w:rFonts w:ascii="Times" w:hAnsi="Times" w:cs="Times"/>
            <w:color w:val="auto"/>
            <w:sz w:val="24"/>
            <w:szCs w:val="24"/>
          </w:rPr>
          <w:t>&lt;TX1&gt;</w:t>
        </w:r>
      </w:ins>
      <w:r w:rsidR="00A97B5C" w:rsidRPr="00F878D0">
        <w:rPr>
          <w:rFonts w:ascii="Times" w:hAnsi="Times" w:cs="Times"/>
          <w:color w:val="auto"/>
          <w:sz w:val="24"/>
          <w:szCs w:val="24"/>
        </w:rPr>
        <w:t>This lab requires the following:</w:t>
      </w:r>
    </w:p>
    <w:p w14:paraId="33F5C364" w14:textId="327EA287" w:rsidR="00A97B5C" w:rsidRPr="00F878D0" w:rsidRDefault="00113CC6" w:rsidP="00F878D0">
      <w:pPr>
        <w:pStyle w:val="COOH1"/>
        <w:numPr>
          <w:ilvl w:val="0"/>
          <w:numId w:val="2"/>
        </w:numPr>
        <w:tabs>
          <w:tab w:val="clear" w:pos="240"/>
        </w:tabs>
        <w:spacing w:before="0" w:line="480" w:lineRule="auto"/>
        <w:rPr>
          <w:rFonts w:ascii="Times" w:hAnsi="Times" w:cs="Times"/>
          <w:color w:val="auto"/>
          <w:sz w:val="24"/>
          <w:szCs w:val="24"/>
        </w:rPr>
      </w:pPr>
      <w:ins w:id="81" w:author="Copy Editor" w:date="2017-07-20T11:51:00Z">
        <w:r>
          <w:rPr>
            <w:rFonts w:ascii="Times" w:hAnsi="Times" w:cs="Times"/>
            <w:color w:val="auto"/>
            <w:sz w:val="24"/>
            <w:szCs w:val="24"/>
          </w:rPr>
          <w:t>&lt;BL&gt;</w:t>
        </w:r>
      </w:ins>
      <w:r w:rsidR="00A97B5C" w:rsidRPr="00F878D0">
        <w:rPr>
          <w:rFonts w:ascii="Times" w:hAnsi="Times" w:cs="Times"/>
          <w:color w:val="auto"/>
          <w:sz w:val="24"/>
          <w:szCs w:val="24"/>
        </w:rPr>
        <w:t xml:space="preserve">Windows Server </w:t>
      </w:r>
      <w:r w:rsidR="00A8116E">
        <w:rPr>
          <w:rFonts w:ascii="Times" w:hAnsi="Times" w:cs="Times"/>
          <w:color w:val="auto"/>
          <w:sz w:val="24"/>
          <w:szCs w:val="24"/>
        </w:rPr>
        <w:t>2016</w:t>
      </w:r>
    </w:p>
    <w:p w14:paraId="7655AC91" w14:textId="77777777" w:rsidR="00A97B5C" w:rsidRPr="00F878D0" w:rsidRDefault="00A8116E"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Windows 10</w:t>
      </w:r>
      <w:r w:rsidR="008E065F">
        <w:rPr>
          <w:rFonts w:ascii="Times" w:hAnsi="Times" w:cs="Times"/>
          <w:color w:val="auto"/>
          <w:sz w:val="24"/>
          <w:szCs w:val="24"/>
        </w:rPr>
        <w:t xml:space="preserve"> VM</w:t>
      </w:r>
    </w:p>
    <w:p w14:paraId="4FCA1D54" w14:textId="3F2DED29" w:rsidR="00A97B5C" w:rsidRPr="00F878D0" w:rsidRDefault="00113CC6" w:rsidP="00F878D0">
      <w:pPr>
        <w:pStyle w:val="TX1"/>
        <w:spacing w:line="480" w:lineRule="auto"/>
        <w:ind w:left="0"/>
        <w:rPr>
          <w:rFonts w:ascii="Times" w:hAnsi="Times" w:cs="Times"/>
          <w:color w:val="auto"/>
          <w:sz w:val="24"/>
          <w:szCs w:val="24"/>
        </w:rPr>
      </w:pPr>
      <w:ins w:id="82" w:author="Copy Editor" w:date="2017-07-20T11:51:00Z">
        <w:r>
          <w:rPr>
            <w:rFonts w:ascii="Times" w:hAnsi="Times" w:cs="Times"/>
            <w:b/>
            <w:color w:val="auto"/>
            <w:sz w:val="24"/>
            <w:szCs w:val="24"/>
          </w:rPr>
          <w:t>&lt;H2&gt;</w:t>
        </w:r>
      </w:ins>
      <w:r w:rsidR="00A97B5C" w:rsidRPr="00F878D0">
        <w:rPr>
          <w:rFonts w:ascii="Times" w:hAnsi="Times" w:cs="Times"/>
          <w:b/>
          <w:color w:val="auto"/>
          <w:sz w:val="24"/>
          <w:szCs w:val="24"/>
        </w:rPr>
        <w:t>Activity</w:t>
      </w:r>
    </w:p>
    <w:p w14:paraId="17D3F3AA" w14:textId="5FF008BF" w:rsidR="00A97B5C" w:rsidRPr="00F878D0" w:rsidRDefault="00113CC6" w:rsidP="00F878D0">
      <w:pPr>
        <w:pStyle w:val="FE1TX1"/>
        <w:spacing w:before="0" w:after="0" w:line="480" w:lineRule="auto"/>
        <w:ind w:left="0"/>
        <w:rPr>
          <w:rStyle w:val="csbl"/>
          <w:rFonts w:ascii="Times" w:hAnsi="Times" w:cs="Times"/>
          <w:b w:val="0"/>
          <w:bCs/>
          <w:color w:val="auto"/>
          <w:sz w:val="24"/>
          <w:szCs w:val="24"/>
        </w:rPr>
      </w:pPr>
      <w:ins w:id="83" w:author="Copy Editor" w:date="2017-07-20T11:51:00Z">
        <w:r>
          <w:rPr>
            <w:rFonts w:ascii="Times" w:hAnsi="Times" w:cs="Times"/>
            <w:color w:val="auto"/>
            <w:sz w:val="24"/>
            <w:szCs w:val="24"/>
          </w:rPr>
          <w:t>&lt;FE1TX1&gt;</w:t>
        </w:r>
      </w:ins>
      <w:r w:rsidR="00A97B5C" w:rsidRPr="00F878D0">
        <w:rPr>
          <w:rFonts w:ascii="Times" w:hAnsi="Times" w:cs="Times"/>
          <w:color w:val="auto"/>
          <w:sz w:val="24"/>
          <w:szCs w:val="24"/>
        </w:rPr>
        <w:t xml:space="preserve">Estimated completion time: </w:t>
      </w:r>
      <w:r w:rsidR="00A97B5C" w:rsidRPr="00F878D0">
        <w:rPr>
          <w:rFonts w:ascii="Times" w:hAnsi="Times" w:cs="Times"/>
          <w:b/>
          <w:color w:val="auto"/>
          <w:sz w:val="24"/>
          <w:szCs w:val="24"/>
        </w:rPr>
        <w:t>30 minutes</w:t>
      </w:r>
    </w:p>
    <w:p w14:paraId="3937738F" w14:textId="168C72D6" w:rsidR="00A97B5C" w:rsidRPr="00F878D0" w:rsidRDefault="00113CC6" w:rsidP="00F878D0">
      <w:pPr>
        <w:pStyle w:val="TX1"/>
        <w:spacing w:line="480" w:lineRule="auto"/>
        <w:ind w:left="0"/>
        <w:rPr>
          <w:rFonts w:ascii="Times" w:hAnsi="Times" w:cs="Times"/>
          <w:color w:val="auto"/>
          <w:sz w:val="24"/>
          <w:szCs w:val="24"/>
        </w:rPr>
      </w:pPr>
      <w:ins w:id="84" w:author="Copy Editor" w:date="2017-07-20T11:51:00Z">
        <w:r>
          <w:rPr>
            <w:rFonts w:ascii="Times" w:hAnsi="Times" w:cs="Times"/>
            <w:color w:val="auto"/>
            <w:sz w:val="24"/>
            <w:szCs w:val="24"/>
          </w:rPr>
          <w:t>&lt;TX1&gt;</w:t>
        </w:r>
      </w:ins>
      <w:r w:rsidR="00A97B5C" w:rsidRPr="00F878D0">
        <w:rPr>
          <w:rFonts w:ascii="Times" w:hAnsi="Times" w:cs="Times"/>
          <w:color w:val="auto"/>
          <w:sz w:val="24"/>
          <w:szCs w:val="24"/>
        </w:rPr>
        <w:t>In this lab, you configure and troubleshoot Share permissions.</w:t>
      </w:r>
    </w:p>
    <w:p w14:paraId="1F5914A3" w14:textId="251E415A" w:rsidR="00A97B5C" w:rsidRPr="00F878D0" w:rsidRDefault="00113CC6" w:rsidP="00F878D0">
      <w:pPr>
        <w:pStyle w:val="NLFIRST"/>
        <w:numPr>
          <w:ilvl w:val="0"/>
          <w:numId w:val="11"/>
        </w:numPr>
        <w:tabs>
          <w:tab w:val="clear" w:pos="1000"/>
        </w:tabs>
        <w:spacing w:before="0" w:after="0" w:line="480" w:lineRule="auto"/>
        <w:rPr>
          <w:rFonts w:ascii="Times" w:hAnsi="Times" w:cs="Times"/>
          <w:color w:val="auto"/>
          <w:sz w:val="24"/>
          <w:szCs w:val="24"/>
        </w:rPr>
      </w:pPr>
      <w:ins w:id="85" w:author="Copy Editor" w:date="2017-07-20T11:51:00Z">
        <w:r>
          <w:rPr>
            <w:rFonts w:ascii="Times" w:hAnsi="Times" w:cs="Times"/>
            <w:color w:val="auto"/>
            <w:sz w:val="24"/>
            <w:szCs w:val="24"/>
          </w:rPr>
          <w:t>&lt;NL_FIRST&gt;</w:t>
        </w:r>
      </w:ins>
      <w:r w:rsidR="00A97B5C" w:rsidRPr="00F878D0">
        <w:rPr>
          <w:rFonts w:ascii="Times" w:hAnsi="Times" w:cs="Times"/>
          <w:color w:val="auto"/>
          <w:sz w:val="24"/>
          <w:szCs w:val="24"/>
        </w:rPr>
        <w:t xml:space="preserve">Log on to </w:t>
      </w:r>
      <w:r w:rsidR="00A8116E" w:rsidRPr="00A8116E">
        <w:rPr>
          <w:rStyle w:val="italic"/>
          <w:rFonts w:ascii="Times" w:hAnsi="Times" w:cs="Times"/>
          <w:i w:val="0"/>
          <w:iCs/>
          <w:color w:val="auto"/>
          <w:sz w:val="24"/>
          <w:szCs w:val="24"/>
          <w:lang w:eastAsia="en-US"/>
        </w:rPr>
        <w:t>Windows Server</w:t>
      </w:r>
      <w:r w:rsidR="00A97B5C" w:rsidRPr="00F878D0">
        <w:rPr>
          <w:rFonts w:ascii="Times" w:hAnsi="Times" w:cs="Times"/>
          <w:color w:val="auto"/>
          <w:sz w:val="24"/>
          <w:szCs w:val="24"/>
        </w:rPr>
        <w:t xml:space="preserve"> as </w:t>
      </w:r>
      <w:r w:rsidR="00A97B5C" w:rsidRPr="00F878D0">
        <w:rPr>
          <w:rStyle w:val="Bold"/>
          <w:rFonts w:ascii="Times" w:hAnsi="Times" w:cs="Times"/>
          <w:bCs/>
          <w:color w:val="auto"/>
          <w:sz w:val="24"/>
          <w:szCs w:val="24"/>
          <w:lang w:eastAsia="en-US"/>
        </w:rPr>
        <w:t>administrator</w:t>
      </w:r>
      <w:r w:rsidR="00A97B5C" w:rsidRPr="00F878D0">
        <w:rPr>
          <w:rFonts w:ascii="Times" w:hAnsi="Times" w:cs="Times"/>
          <w:color w:val="auto"/>
          <w:sz w:val="24"/>
          <w:szCs w:val="24"/>
        </w:rPr>
        <w:t xml:space="preserve">. In Server Manager, click </w:t>
      </w:r>
      <w:r w:rsidR="00A97B5C" w:rsidRPr="00F878D0">
        <w:rPr>
          <w:rStyle w:val="csbl"/>
          <w:rFonts w:ascii="Times" w:hAnsi="Times" w:cs="Times"/>
          <w:bCs/>
          <w:color w:val="auto"/>
          <w:sz w:val="24"/>
          <w:szCs w:val="24"/>
        </w:rPr>
        <w:t>Tools</w:t>
      </w:r>
      <w:r w:rsidR="00A97B5C" w:rsidRPr="00F878D0">
        <w:rPr>
          <w:rFonts w:ascii="Times" w:hAnsi="Times" w:cs="Times"/>
          <w:color w:val="auto"/>
          <w:sz w:val="24"/>
          <w:szCs w:val="24"/>
        </w:rPr>
        <w:t xml:space="preserve">, then click </w:t>
      </w:r>
      <w:r w:rsidR="00A97B5C" w:rsidRPr="00F878D0">
        <w:rPr>
          <w:rStyle w:val="csbl"/>
          <w:rFonts w:ascii="Times" w:hAnsi="Times" w:cs="Times"/>
          <w:bCs/>
          <w:color w:val="auto"/>
          <w:sz w:val="24"/>
          <w:szCs w:val="24"/>
        </w:rPr>
        <w:t>Active Directory Users and Computers</w:t>
      </w:r>
      <w:r w:rsidR="00A97B5C" w:rsidRPr="00F878D0">
        <w:rPr>
          <w:rFonts w:ascii="Times" w:hAnsi="Times" w:cs="Times"/>
          <w:color w:val="auto"/>
          <w:sz w:val="24"/>
          <w:szCs w:val="24"/>
        </w:rPr>
        <w:t xml:space="preserve">. If necessary, expand the domain, right-click the </w:t>
      </w:r>
      <w:r w:rsidR="00A97B5C" w:rsidRPr="00F878D0">
        <w:rPr>
          <w:rStyle w:val="Bold"/>
          <w:rFonts w:ascii="Times" w:hAnsi="Times" w:cs="Times"/>
          <w:bCs/>
          <w:color w:val="auto"/>
          <w:sz w:val="24"/>
          <w:szCs w:val="24"/>
          <w:lang w:eastAsia="en-US"/>
        </w:rPr>
        <w:t>Users</w:t>
      </w:r>
      <w:r w:rsidR="00A97B5C" w:rsidRPr="00F878D0">
        <w:rPr>
          <w:rFonts w:ascii="Times" w:hAnsi="Times" w:cs="Times"/>
          <w:color w:val="auto"/>
          <w:sz w:val="24"/>
          <w:szCs w:val="24"/>
        </w:rPr>
        <w:t xml:space="preserve"> container, click </w:t>
      </w:r>
      <w:r w:rsidR="00A97B5C" w:rsidRPr="00F878D0">
        <w:rPr>
          <w:rStyle w:val="Bold"/>
          <w:rFonts w:ascii="Times" w:hAnsi="Times" w:cs="Times"/>
          <w:bCs/>
          <w:color w:val="auto"/>
          <w:sz w:val="24"/>
          <w:szCs w:val="24"/>
          <w:lang w:eastAsia="en-US"/>
        </w:rPr>
        <w:t>New</w:t>
      </w:r>
      <w:r w:rsidR="00A97B5C" w:rsidRPr="00F878D0">
        <w:rPr>
          <w:rFonts w:ascii="Times" w:hAnsi="Times" w:cs="Times"/>
          <w:color w:val="auto"/>
          <w:sz w:val="24"/>
          <w:szCs w:val="24"/>
        </w:rPr>
        <w:t xml:space="preserve">, and click </w:t>
      </w:r>
      <w:r w:rsidR="00A97B5C" w:rsidRPr="00F878D0">
        <w:rPr>
          <w:rStyle w:val="Bold"/>
          <w:rFonts w:ascii="Times" w:hAnsi="Times" w:cs="Times"/>
          <w:bCs/>
          <w:color w:val="auto"/>
          <w:sz w:val="24"/>
          <w:szCs w:val="24"/>
          <w:lang w:eastAsia="en-US"/>
        </w:rPr>
        <w:t>Group</w:t>
      </w:r>
      <w:r w:rsidR="00A97B5C" w:rsidRPr="00F878D0">
        <w:rPr>
          <w:rFonts w:ascii="Times" w:hAnsi="Times" w:cs="Times"/>
          <w:color w:val="auto"/>
          <w:sz w:val="24"/>
          <w:szCs w:val="24"/>
        </w:rPr>
        <w:t xml:space="preserve">. Create a group named </w:t>
      </w:r>
      <w:r w:rsidR="00A97B5C" w:rsidRPr="00F878D0">
        <w:rPr>
          <w:rStyle w:val="Bold"/>
          <w:rFonts w:ascii="Times" w:hAnsi="Times" w:cs="Times"/>
          <w:bCs/>
          <w:color w:val="auto"/>
          <w:sz w:val="24"/>
          <w:szCs w:val="24"/>
          <w:lang w:eastAsia="en-US"/>
        </w:rPr>
        <w:t>Research</w:t>
      </w:r>
      <w:r w:rsidR="00A97B5C" w:rsidRPr="00F878D0">
        <w:rPr>
          <w:rFonts w:ascii="Times" w:hAnsi="Times" w:cs="Times"/>
          <w:color w:val="auto"/>
          <w:sz w:val="24"/>
          <w:szCs w:val="24"/>
        </w:rPr>
        <w:t xml:space="preserve">. Verify that the group is configured to be a global security group. Repeat this process to create two more groups named </w:t>
      </w:r>
      <w:r w:rsidR="00A97B5C" w:rsidRPr="00F878D0">
        <w:rPr>
          <w:rStyle w:val="Bold"/>
          <w:rFonts w:ascii="Times" w:hAnsi="Times" w:cs="Times"/>
          <w:bCs/>
          <w:color w:val="auto"/>
          <w:sz w:val="24"/>
          <w:szCs w:val="24"/>
          <w:lang w:eastAsia="en-US"/>
        </w:rPr>
        <w:t>Quality</w:t>
      </w:r>
      <w:r w:rsidR="00A97B5C" w:rsidRPr="00F878D0">
        <w:rPr>
          <w:rFonts w:ascii="Times" w:hAnsi="Times" w:cs="Times"/>
          <w:color w:val="auto"/>
          <w:sz w:val="24"/>
          <w:szCs w:val="24"/>
        </w:rPr>
        <w:t xml:space="preserve"> and </w:t>
      </w:r>
      <w:r w:rsidR="00A97B5C" w:rsidRPr="00F878D0">
        <w:rPr>
          <w:rStyle w:val="Bold"/>
          <w:rFonts w:ascii="Times" w:hAnsi="Times" w:cs="Times"/>
          <w:bCs/>
          <w:color w:val="auto"/>
          <w:sz w:val="24"/>
          <w:szCs w:val="24"/>
          <w:lang w:eastAsia="en-US"/>
        </w:rPr>
        <w:t>Audit</w:t>
      </w:r>
      <w:r w:rsidR="00A97B5C" w:rsidRPr="00F878D0">
        <w:rPr>
          <w:rFonts w:ascii="Times" w:hAnsi="Times" w:cs="Times"/>
          <w:color w:val="auto"/>
          <w:sz w:val="24"/>
          <w:szCs w:val="24"/>
        </w:rPr>
        <w:t>.</w:t>
      </w:r>
    </w:p>
    <w:p w14:paraId="377962F8" w14:textId="14BDE9B9" w:rsidR="00A97B5C" w:rsidRPr="00F878D0" w:rsidRDefault="00113CC6" w:rsidP="00F878D0">
      <w:pPr>
        <w:pStyle w:val="NLFIRST"/>
        <w:numPr>
          <w:ilvl w:val="0"/>
          <w:numId w:val="11"/>
        </w:numPr>
        <w:tabs>
          <w:tab w:val="clear" w:pos="1000"/>
        </w:tabs>
        <w:spacing w:before="0" w:after="0" w:line="480" w:lineRule="auto"/>
        <w:rPr>
          <w:rFonts w:ascii="Times" w:hAnsi="Times" w:cs="Times"/>
          <w:color w:val="auto"/>
          <w:sz w:val="24"/>
          <w:szCs w:val="24"/>
        </w:rPr>
      </w:pPr>
      <w:ins w:id="86" w:author="Copy Editor" w:date="2017-07-20T11:52:00Z">
        <w:r>
          <w:rPr>
            <w:rFonts w:ascii="Times" w:hAnsi="Times" w:cs="Times"/>
            <w:color w:val="auto"/>
            <w:sz w:val="24"/>
            <w:szCs w:val="24"/>
          </w:rPr>
          <w:t>&lt;NL_MID&gt;</w:t>
        </w:r>
      </w:ins>
      <w:r w:rsidR="00A97B5C" w:rsidRPr="00F878D0">
        <w:rPr>
          <w:rFonts w:ascii="Times" w:hAnsi="Times" w:cs="Times"/>
          <w:color w:val="auto"/>
          <w:sz w:val="24"/>
          <w:szCs w:val="24"/>
        </w:rPr>
        <w:t xml:space="preserve">Right-click the </w:t>
      </w:r>
      <w:r w:rsidR="00A97B5C" w:rsidRPr="00F878D0">
        <w:rPr>
          <w:rStyle w:val="Bold"/>
          <w:rFonts w:ascii="Times" w:hAnsi="Times" w:cs="Times"/>
          <w:bCs/>
          <w:color w:val="auto"/>
          <w:sz w:val="24"/>
          <w:szCs w:val="24"/>
          <w:lang w:eastAsia="en-US"/>
        </w:rPr>
        <w:t>Users</w:t>
      </w:r>
      <w:r w:rsidR="00A97B5C" w:rsidRPr="00F878D0">
        <w:rPr>
          <w:rFonts w:ascii="Times" w:hAnsi="Times" w:cs="Times"/>
          <w:color w:val="auto"/>
          <w:sz w:val="24"/>
          <w:szCs w:val="24"/>
        </w:rPr>
        <w:t xml:space="preserve"> container, click </w:t>
      </w:r>
      <w:r w:rsidR="00A97B5C" w:rsidRPr="00F878D0">
        <w:rPr>
          <w:rStyle w:val="Bold"/>
          <w:rFonts w:ascii="Times" w:hAnsi="Times" w:cs="Times"/>
          <w:bCs/>
          <w:color w:val="auto"/>
          <w:sz w:val="24"/>
          <w:szCs w:val="24"/>
          <w:lang w:eastAsia="en-US"/>
        </w:rPr>
        <w:t>New</w:t>
      </w:r>
      <w:r w:rsidR="00A97B5C" w:rsidRPr="00F878D0">
        <w:rPr>
          <w:rFonts w:ascii="Times" w:hAnsi="Times" w:cs="Times"/>
          <w:color w:val="auto"/>
          <w:sz w:val="24"/>
          <w:szCs w:val="24"/>
        </w:rPr>
        <w:t xml:space="preserve">, and click </w:t>
      </w:r>
      <w:r w:rsidR="00A97B5C" w:rsidRPr="00F878D0">
        <w:rPr>
          <w:rStyle w:val="Bold"/>
          <w:rFonts w:ascii="Times" w:hAnsi="Times" w:cs="Times"/>
          <w:bCs/>
          <w:color w:val="auto"/>
          <w:sz w:val="24"/>
          <w:szCs w:val="24"/>
          <w:lang w:eastAsia="en-US"/>
        </w:rPr>
        <w:t>User</w:t>
      </w:r>
      <w:r w:rsidR="00A97B5C" w:rsidRPr="00F878D0">
        <w:rPr>
          <w:rFonts w:ascii="Times" w:hAnsi="Times" w:cs="Times"/>
          <w:color w:val="auto"/>
          <w:sz w:val="24"/>
          <w:szCs w:val="24"/>
        </w:rPr>
        <w:t>. Create the user accounts</w:t>
      </w:r>
      <w:r w:rsidR="00675BC2" w:rsidRPr="00F878D0">
        <w:rPr>
          <w:rFonts w:ascii="Times" w:hAnsi="Times" w:cs="Times"/>
          <w:color w:val="auto"/>
          <w:sz w:val="24"/>
          <w:szCs w:val="24"/>
        </w:rPr>
        <w:t xml:space="preserve"> </w:t>
      </w:r>
      <w:r w:rsidR="00A97B5C" w:rsidRPr="00F878D0">
        <w:rPr>
          <w:rFonts w:ascii="Times" w:hAnsi="Times" w:cs="Times"/>
          <w:color w:val="auto"/>
          <w:sz w:val="24"/>
          <w:szCs w:val="24"/>
        </w:rPr>
        <w:t>listed in Table 1</w:t>
      </w:r>
      <w:r w:rsidR="0020696B">
        <w:rPr>
          <w:rFonts w:ascii="Times" w:hAnsi="Times" w:cs="Times"/>
          <w:color w:val="auto"/>
          <w:sz w:val="24"/>
          <w:szCs w:val="24"/>
        </w:rPr>
        <w:t>2</w:t>
      </w:r>
      <w:r w:rsidR="00A97B5C" w:rsidRPr="00F878D0">
        <w:rPr>
          <w:rFonts w:ascii="Times" w:hAnsi="Times" w:cs="Times"/>
          <w:color w:val="auto"/>
          <w:sz w:val="24"/>
          <w:szCs w:val="24"/>
        </w:rPr>
        <w:t xml:space="preserve">-1. Uncheck the box to the left of </w:t>
      </w:r>
      <w:r w:rsidR="00A97B5C" w:rsidRPr="00F878D0">
        <w:rPr>
          <w:rStyle w:val="csbl"/>
          <w:rFonts w:ascii="Times" w:hAnsi="Times" w:cs="Times"/>
          <w:bCs/>
          <w:color w:val="auto"/>
          <w:sz w:val="24"/>
          <w:szCs w:val="24"/>
        </w:rPr>
        <w:t>User must change password at next logon</w:t>
      </w:r>
      <w:r w:rsidR="00A97B5C" w:rsidRPr="00F878D0">
        <w:rPr>
          <w:rFonts w:ascii="Times" w:hAnsi="Times" w:cs="Times"/>
          <w:color w:val="auto"/>
          <w:sz w:val="24"/>
          <w:szCs w:val="24"/>
        </w:rPr>
        <w:t xml:space="preserve">, and then check the box to the left of </w:t>
      </w:r>
      <w:r w:rsidR="00A97B5C" w:rsidRPr="00F878D0">
        <w:rPr>
          <w:rStyle w:val="csbl"/>
          <w:rFonts w:ascii="Times" w:hAnsi="Times" w:cs="Times"/>
          <w:bCs/>
          <w:color w:val="auto"/>
          <w:sz w:val="24"/>
          <w:szCs w:val="24"/>
        </w:rPr>
        <w:t>Password never expires</w:t>
      </w:r>
      <w:r w:rsidR="00A97B5C" w:rsidRPr="00F878D0">
        <w:rPr>
          <w:rFonts w:ascii="Times" w:hAnsi="Times" w:cs="Times"/>
          <w:color w:val="auto"/>
          <w:sz w:val="24"/>
          <w:szCs w:val="24"/>
        </w:rPr>
        <w:t xml:space="preserve">. Double-click each user, click the </w:t>
      </w:r>
      <w:r w:rsidR="00A97B5C" w:rsidRPr="00F878D0">
        <w:rPr>
          <w:rStyle w:val="Bold"/>
          <w:rFonts w:ascii="Times" w:hAnsi="Times" w:cs="Times"/>
          <w:bCs/>
          <w:color w:val="auto"/>
          <w:sz w:val="24"/>
          <w:szCs w:val="24"/>
          <w:lang w:eastAsia="en-US"/>
        </w:rPr>
        <w:t>Member Of</w:t>
      </w:r>
      <w:r w:rsidR="00A97B5C" w:rsidRPr="00F878D0">
        <w:rPr>
          <w:rFonts w:ascii="Times" w:hAnsi="Times" w:cs="Times"/>
          <w:color w:val="auto"/>
          <w:sz w:val="24"/>
          <w:szCs w:val="24"/>
        </w:rPr>
        <w:t xml:space="preserve"> tab, click </w:t>
      </w:r>
      <w:r w:rsidR="00A97B5C" w:rsidRPr="00F878D0">
        <w:rPr>
          <w:rStyle w:val="Bold"/>
          <w:rFonts w:ascii="Times" w:hAnsi="Times" w:cs="Times"/>
          <w:bCs/>
          <w:color w:val="auto"/>
          <w:sz w:val="24"/>
          <w:szCs w:val="24"/>
          <w:lang w:eastAsia="en-US"/>
        </w:rPr>
        <w:t>Add</w:t>
      </w:r>
      <w:r w:rsidR="00A97B5C" w:rsidRPr="00F878D0">
        <w:rPr>
          <w:rFonts w:ascii="Times" w:hAnsi="Times" w:cs="Times"/>
          <w:color w:val="auto"/>
          <w:sz w:val="24"/>
          <w:szCs w:val="24"/>
        </w:rPr>
        <w:t xml:space="preserve">, type the name of the appropriate group in the Enter the object names to select box, click </w:t>
      </w:r>
      <w:r w:rsidR="00A97B5C" w:rsidRPr="00F878D0">
        <w:rPr>
          <w:rStyle w:val="Bold"/>
          <w:rFonts w:ascii="Times" w:hAnsi="Times" w:cs="Times"/>
          <w:bCs/>
          <w:color w:val="auto"/>
          <w:sz w:val="24"/>
          <w:szCs w:val="24"/>
          <w:lang w:eastAsia="en-US"/>
        </w:rPr>
        <w:t>OK</w:t>
      </w:r>
      <w:r w:rsidR="00A97B5C" w:rsidRPr="00F878D0">
        <w:rPr>
          <w:rFonts w:ascii="Times" w:hAnsi="Times" w:cs="Times"/>
          <w:color w:val="auto"/>
          <w:sz w:val="24"/>
          <w:szCs w:val="24"/>
        </w:rPr>
        <w:t xml:space="preserve">, and then click </w:t>
      </w:r>
      <w:r w:rsidR="00A97B5C" w:rsidRPr="00F878D0">
        <w:rPr>
          <w:rStyle w:val="Bold"/>
          <w:rFonts w:ascii="Times" w:hAnsi="Times" w:cs="Times"/>
          <w:bCs/>
          <w:color w:val="auto"/>
          <w:sz w:val="24"/>
          <w:szCs w:val="24"/>
          <w:lang w:eastAsia="en-US"/>
        </w:rPr>
        <w:t>OK</w:t>
      </w:r>
      <w:r w:rsidR="00A97B5C" w:rsidRPr="00F878D0">
        <w:rPr>
          <w:rFonts w:ascii="Times" w:hAnsi="Times" w:cs="Times"/>
          <w:color w:val="auto"/>
          <w:sz w:val="24"/>
          <w:szCs w:val="24"/>
        </w:rPr>
        <w:t xml:space="preserve"> again.</w:t>
      </w:r>
    </w:p>
    <w:p w14:paraId="46D68EF2" w14:textId="4BEEDEE8" w:rsidR="003531C2" w:rsidRPr="00F878D0" w:rsidRDefault="003531C2"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[Insert Table 1</w:t>
      </w:r>
      <w:r w:rsidR="0020696B">
        <w:rPr>
          <w:rFonts w:ascii="Times" w:hAnsi="Times" w:cs="Times"/>
          <w:b/>
          <w:color w:val="auto"/>
          <w:sz w:val="24"/>
          <w:szCs w:val="24"/>
        </w:rPr>
        <w:t>2</w:t>
      </w:r>
      <w:r w:rsidRPr="00F878D0">
        <w:rPr>
          <w:rFonts w:ascii="Times" w:hAnsi="Times" w:cs="Times"/>
          <w:b/>
          <w:color w:val="auto"/>
          <w:sz w:val="24"/>
          <w:szCs w:val="24"/>
        </w:rPr>
        <w:t>-1 Here</w:t>
      </w:r>
      <w:bookmarkStart w:id="87" w:name="_GoBack"/>
      <w:bookmarkEnd w:id="87"/>
      <w:r w:rsidRPr="00F878D0">
        <w:rPr>
          <w:rFonts w:ascii="Times" w:hAnsi="Times" w:cs="Times"/>
          <w:b/>
          <w:color w:val="auto"/>
          <w:sz w:val="24"/>
          <w:szCs w:val="24"/>
        </w:rPr>
        <w:t>]</w:t>
      </w:r>
    </w:p>
    <w:p w14:paraId="3036C55D" w14:textId="264CF60F" w:rsidR="00A97B5C" w:rsidRPr="00F878D0" w:rsidRDefault="00A97B5C" w:rsidP="00F878D0">
      <w:pPr>
        <w:pStyle w:val="NLFIRST"/>
        <w:numPr>
          <w:ilvl w:val="0"/>
          <w:numId w:val="11"/>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Click </w:t>
      </w:r>
      <w:r w:rsidRPr="00F878D0">
        <w:rPr>
          <w:rStyle w:val="Bold"/>
          <w:rFonts w:ascii="Times" w:hAnsi="Times" w:cs="Times"/>
          <w:bCs/>
          <w:color w:val="auto"/>
          <w:sz w:val="24"/>
          <w:szCs w:val="24"/>
          <w:lang w:eastAsia="en-US"/>
        </w:rPr>
        <w:t xml:space="preserve">File Explorer </w:t>
      </w:r>
      <w:r w:rsidRPr="00F878D0">
        <w:rPr>
          <w:rStyle w:val="Bold"/>
          <w:rFonts w:ascii="Times" w:hAnsi="Times" w:cs="Times"/>
          <w:b w:val="0"/>
          <w:color w:val="auto"/>
          <w:sz w:val="24"/>
          <w:szCs w:val="24"/>
          <w:lang w:eastAsia="en-US"/>
        </w:rPr>
        <w:t>on the task bar</w:t>
      </w:r>
      <w:r w:rsidRPr="00F878D0">
        <w:rPr>
          <w:rFonts w:ascii="Times" w:hAnsi="Times" w:cs="Times"/>
          <w:color w:val="auto"/>
          <w:sz w:val="24"/>
          <w:szCs w:val="24"/>
        </w:rPr>
        <w:t>, and navigate to the root of C:. Create the folders listed in Table 1</w:t>
      </w:r>
      <w:r w:rsidR="0020696B">
        <w:rPr>
          <w:rFonts w:ascii="Times" w:hAnsi="Times" w:cs="Times"/>
          <w:color w:val="auto"/>
          <w:sz w:val="24"/>
          <w:szCs w:val="24"/>
        </w:rPr>
        <w:t>2</w:t>
      </w:r>
      <w:r w:rsidRPr="00F878D0">
        <w:rPr>
          <w:rFonts w:ascii="Times" w:hAnsi="Times" w:cs="Times"/>
          <w:color w:val="auto"/>
          <w:sz w:val="24"/>
          <w:szCs w:val="24"/>
        </w:rPr>
        <w:t xml:space="preserve">-2. In each folder, create the listed new text document. To set Share permissions on each folder, right-click the folder, click </w:t>
      </w:r>
      <w:r w:rsidRPr="00F878D0">
        <w:rPr>
          <w:rStyle w:val="Bold"/>
          <w:rFonts w:ascii="Times" w:hAnsi="Times" w:cs="Times"/>
          <w:bCs/>
          <w:color w:val="auto"/>
          <w:sz w:val="24"/>
          <w:szCs w:val="24"/>
          <w:lang w:eastAsia="en-US"/>
        </w:rPr>
        <w:t>Properties</w:t>
      </w:r>
      <w:r w:rsidRPr="00F878D0">
        <w:rPr>
          <w:rFonts w:ascii="Times" w:hAnsi="Times" w:cs="Times"/>
          <w:color w:val="auto"/>
          <w:sz w:val="24"/>
          <w:szCs w:val="24"/>
        </w:rPr>
        <w:t xml:space="preserve">, click the </w:t>
      </w:r>
      <w:r w:rsidRPr="00F878D0">
        <w:rPr>
          <w:rStyle w:val="Bold"/>
          <w:rFonts w:ascii="Times" w:hAnsi="Times" w:cs="Times"/>
          <w:bCs/>
          <w:color w:val="auto"/>
          <w:sz w:val="24"/>
          <w:szCs w:val="24"/>
          <w:lang w:eastAsia="en-US"/>
        </w:rPr>
        <w:t>Sharing</w:t>
      </w:r>
      <w:r w:rsidR="00675BC2" w:rsidRPr="00F878D0">
        <w:rPr>
          <w:rFonts w:ascii="Times" w:hAnsi="Times" w:cs="Times"/>
          <w:color w:val="auto"/>
          <w:sz w:val="24"/>
          <w:szCs w:val="24"/>
        </w:rPr>
        <w:t xml:space="preserve"> </w:t>
      </w:r>
      <w:r w:rsidRPr="00F878D0">
        <w:rPr>
          <w:rFonts w:ascii="Times" w:hAnsi="Times" w:cs="Times"/>
          <w:color w:val="auto"/>
          <w:sz w:val="24"/>
          <w:szCs w:val="24"/>
        </w:rPr>
        <w:t xml:space="preserve">tab, click </w:t>
      </w:r>
      <w:r w:rsidRPr="00F878D0">
        <w:rPr>
          <w:rStyle w:val="Bold"/>
          <w:rFonts w:ascii="Times" w:hAnsi="Times" w:cs="Times"/>
          <w:bCs/>
          <w:color w:val="auto"/>
          <w:sz w:val="24"/>
          <w:szCs w:val="24"/>
          <w:lang w:eastAsia="en-US"/>
        </w:rPr>
        <w:t>Advanced Sharing</w:t>
      </w:r>
      <w:r w:rsidRPr="00F878D0">
        <w:rPr>
          <w:rFonts w:ascii="Times" w:hAnsi="Times" w:cs="Times"/>
          <w:color w:val="auto"/>
          <w:sz w:val="24"/>
          <w:szCs w:val="24"/>
        </w:rPr>
        <w:t xml:space="preserve">, click the box to the left of </w:t>
      </w:r>
      <w:r w:rsidRPr="00F878D0">
        <w:rPr>
          <w:rStyle w:val="Bold"/>
          <w:rFonts w:ascii="Times" w:hAnsi="Times" w:cs="Times"/>
          <w:bCs/>
          <w:color w:val="auto"/>
          <w:sz w:val="24"/>
          <w:szCs w:val="24"/>
          <w:lang w:eastAsia="en-US"/>
        </w:rPr>
        <w:t>Share this folder</w:t>
      </w:r>
      <w:r w:rsidRPr="00F878D0">
        <w:rPr>
          <w:rFonts w:ascii="Times" w:hAnsi="Times" w:cs="Times"/>
          <w:color w:val="auto"/>
          <w:sz w:val="24"/>
          <w:szCs w:val="24"/>
        </w:rPr>
        <w:t xml:space="preserve">, </w:t>
      </w:r>
      <w:r w:rsidRPr="00F878D0">
        <w:rPr>
          <w:rFonts w:ascii="Times" w:hAnsi="Times" w:cs="Times"/>
          <w:color w:val="auto"/>
          <w:sz w:val="24"/>
          <w:szCs w:val="24"/>
        </w:rPr>
        <w:lastRenderedPageBreak/>
        <w:t xml:space="preserve">click </w:t>
      </w:r>
      <w:r w:rsidRPr="00F878D0">
        <w:rPr>
          <w:rStyle w:val="Bold"/>
          <w:rFonts w:ascii="Times" w:hAnsi="Times" w:cs="Times"/>
          <w:bCs/>
          <w:color w:val="auto"/>
          <w:sz w:val="24"/>
          <w:szCs w:val="24"/>
          <w:lang w:eastAsia="en-US"/>
        </w:rPr>
        <w:t>Permissions</w:t>
      </w:r>
      <w:r w:rsidRPr="00F878D0">
        <w:rPr>
          <w:rFonts w:ascii="Times" w:hAnsi="Times" w:cs="Times"/>
          <w:color w:val="auto"/>
          <w:sz w:val="24"/>
          <w:szCs w:val="24"/>
        </w:rPr>
        <w:t xml:space="preserve">, verify that the Everyone group is selected, click </w:t>
      </w:r>
      <w:r w:rsidRPr="00F878D0">
        <w:rPr>
          <w:rStyle w:val="Bold"/>
          <w:rFonts w:ascii="Times" w:hAnsi="Times" w:cs="Times"/>
          <w:bCs/>
          <w:color w:val="auto"/>
          <w:sz w:val="24"/>
          <w:szCs w:val="24"/>
          <w:lang w:eastAsia="en-US"/>
        </w:rPr>
        <w:t>Remove</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Add</w:t>
      </w:r>
      <w:r w:rsidRPr="00F878D0">
        <w:rPr>
          <w:rFonts w:ascii="Times" w:hAnsi="Times" w:cs="Times"/>
          <w:color w:val="auto"/>
          <w:sz w:val="24"/>
          <w:szCs w:val="24"/>
        </w:rPr>
        <w:t xml:space="preserve">, type the name of the appropriate security group(s) in the Enter the object names to select box, and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w:t>
      </w:r>
      <w:r w:rsidR="00675BC2" w:rsidRPr="00F878D0">
        <w:rPr>
          <w:rFonts w:ascii="Times" w:hAnsi="Times" w:cs="Times"/>
          <w:color w:val="auto"/>
          <w:sz w:val="24"/>
          <w:szCs w:val="24"/>
        </w:rPr>
        <w:t xml:space="preserve"> </w:t>
      </w:r>
      <w:r w:rsidRPr="00F878D0">
        <w:rPr>
          <w:rFonts w:ascii="Times" w:hAnsi="Times" w:cs="Times"/>
          <w:color w:val="auto"/>
          <w:sz w:val="24"/>
          <w:szCs w:val="24"/>
        </w:rPr>
        <w:t>In the Group or user names box, click the appropriate group. In the Permissions box, click</w:t>
      </w:r>
      <w:r w:rsidR="00675BC2" w:rsidRPr="00F878D0">
        <w:rPr>
          <w:rFonts w:ascii="Times" w:hAnsi="Times" w:cs="Times"/>
          <w:color w:val="auto"/>
          <w:sz w:val="24"/>
          <w:szCs w:val="24"/>
        </w:rPr>
        <w:t xml:space="preserve"> </w:t>
      </w:r>
      <w:r w:rsidRPr="00F878D0">
        <w:rPr>
          <w:rFonts w:ascii="Times" w:hAnsi="Times" w:cs="Times"/>
          <w:color w:val="auto"/>
          <w:sz w:val="24"/>
          <w:szCs w:val="24"/>
        </w:rPr>
        <w:t xml:space="preserve">the appropriate Allow/Deny boxes, and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When you set Deny permissions,</w:t>
      </w:r>
      <w:r w:rsidR="00675BC2" w:rsidRPr="00F878D0">
        <w:rPr>
          <w:rFonts w:ascii="Times" w:hAnsi="Times" w:cs="Times"/>
          <w:color w:val="auto"/>
          <w:sz w:val="24"/>
          <w:szCs w:val="24"/>
        </w:rPr>
        <w:t xml:space="preserve"> </w:t>
      </w:r>
      <w:r w:rsidRPr="00F878D0">
        <w:rPr>
          <w:rFonts w:ascii="Times" w:hAnsi="Times" w:cs="Times"/>
          <w:color w:val="auto"/>
          <w:sz w:val="24"/>
          <w:szCs w:val="24"/>
        </w:rPr>
        <w:t xml:space="preserve">a Windows Security window appears. Read this warning, click </w:t>
      </w:r>
      <w:r w:rsidRPr="00F878D0">
        <w:rPr>
          <w:rStyle w:val="Bold"/>
          <w:rFonts w:ascii="Times" w:hAnsi="Times" w:cs="Times"/>
          <w:bCs/>
          <w:color w:val="auto"/>
          <w:sz w:val="24"/>
          <w:szCs w:val="24"/>
          <w:lang w:eastAsia="en-US"/>
        </w:rPr>
        <w:t>Yes</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Close</w:t>
      </w:r>
      <w:r w:rsidRPr="00F878D0">
        <w:rPr>
          <w:rFonts w:ascii="Times" w:hAnsi="Times" w:cs="Times"/>
          <w:color w:val="auto"/>
          <w:sz w:val="24"/>
          <w:szCs w:val="24"/>
        </w:rPr>
        <w:t>. Figure 1</w:t>
      </w:r>
      <w:r w:rsidR="0020696B">
        <w:rPr>
          <w:rFonts w:ascii="Times" w:hAnsi="Times" w:cs="Times"/>
          <w:color w:val="auto"/>
          <w:sz w:val="24"/>
          <w:szCs w:val="24"/>
        </w:rPr>
        <w:t>2</w:t>
      </w:r>
      <w:r w:rsidRPr="00F878D0">
        <w:rPr>
          <w:rFonts w:ascii="Times" w:hAnsi="Times" w:cs="Times"/>
          <w:color w:val="auto"/>
          <w:sz w:val="24"/>
          <w:szCs w:val="24"/>
        </w:rPr>
        <w:t>-6 shows how the Manuscripts folder’s permissions should be configured.</w:t>
      </w:r>
    </w:p>
    <w:p w14:paraId="403E4665" w14:textId="7188599D" w:rsidR="003531C2" w:rsidRPr="00F878D0" w:rsidRDefault="003531C2"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[Insert Table 1</w:t>
      </w:r>
      <w:r w:rsidR="0020696B">
        <w:rPr>
          <w:rFonts w:ascii="Times" w:hAnsi="Times" w:cs="Times"/>
          <w:b/>
          <w:color w:val="auto"/>
          <w:sz w:val="24"/>
          <w:szCs w:val="24"/>
        </w:rPr>
        <w:t>2</w:t>
      </w:r>
      <w:r w:rsidRPr="00F878D0">
        <w:rPr>
          <w:rFonts w:ascii="Times" w:hAnsi="Times" w:cs="Times"/>
          <w:b/>
          <w:color w:val="auto"/>
          <w:sz w:val="24"/>
          <w:szCs w:val="24"/>
        </w:rPr>
        <w:t>-2 Here]</w:t>
      </w:r>
    </w:p>
    <w:p w14:paraId="301F60B7" w14:textId="16E2D6C5" w:rsidR="003531C2" w:rsidRPr="00F878D0" w:rsidRDefault="003531C2" w:rsidP="00F878D0">
      <w:pPr>
        <w:pStyle w:val="COOT"/>
        <w:spacing w:before="0" w:after="0" w:line="480" w:lineRule="auto"/>
        <w:ind w:left="360"/>
        <w:rPr>
          <w:rFonts w:ascii="Times" w:hAnsi="Times" w:cs="Times"/>
          <w:b w:val="0"/>
          <w:color w:val="auto"/>
          <w:sz w:val="24"/>
          <w:szCs w:val="24"/>
        </w:rPr>
      </w:pPr>
      <w:r w:rsidRPr="00F878D0">
        <w:rPr>
          <w:rFonts w:ascii="Times" w:hAnsi="Times" w:cs="Times"/>
          <w:color w:val="auto"/>
          <w:sz w:val="24"/>
          <w:szCs w:val="24"/>
        </w:rPr>
        <w:t>[Insert Figure 1</w:t>
      </w:r>
      <w:r w:rsidR="0020696B">
        <w:rPr>
          <w:rFonts w:ascii="Times" w:hAnsi="Times" w:cs="Times"/>
          <w:color w:val="auto"/>
          <w:sz w:val="24"/>
          <w:szCs w:val="24"/>
        </w:rPr>
        <w:t>2</w:t>
      </w:r>
      <w:r w:rsidRPr="00F878D0">
        <w:rPr>
          <w:rFonts w:ascii="Times" w:hAnsi="Times" w:cs="Times"/>
          <w:color w:val="auto"/>
          <w:sz w:val="24"/>
          <w:szCs w:val="24"/>
        </w:rPr>
        <w:t>-6 Here]</w:t>
      </w:r>
    </w:p>
    <w:p w14:paraId="3ECE2605" w14:textId="5B010F7D" w:rsidR="00A97B5C" w:rsidRPr="00F878D0" w:rsidRDefault="00A97B5C" w:rsidP="00F878D0">
      <w:pPr>
        <w:pStyle w:val="NLFIRST"/>
        <w:numPr>
          <w:ilvl w:val="0"/>
          <w:numId w:val="11"/>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Log out of </w:t>
      </w:r>
      <w:r w:rsidR="00A8116E" w:rsidRPr="00A8116E">
        <w:rPr>
          <w:rStyle w:val="italic"/>
          <w:rFonts w:ascii="Times" w:hAnsi="Times" w:cs="Times"/>
          <w:i w:val="0"/>
          <w:iCs/>
          <w:color w:val="auto"/>
          <w:sz w:val="24"/>
          <w:szCs w:val="24"/>
          <w:lang w:eastAsia="en-US"/>
        </w:rPr>
        <w:t>Windows Server</w:t>
      </w:r>
      <w:r w:rsidRPr="00F878D0">
        <w:rPr>
          <w:rFonts w:ascii="Times" w:hAnsi="Times" w:cs="Times"/>
          <w:color w:val="auto"/>
          <w:sz w:val="24"/>
          <w:szCs w:val="24"/>
        </w:rPr>
        <w:t xml:space="preserve"> and then log in as </w:t>
      </w:r>
      <w:r w:rsidR="000D2307">
        <w:rPr>
          <w:rFonts w:ascii="Times" w:hAnsi="Times" w:cs="Times"/>
          <w:color w:val="auto"/>
          <w:sz w:val="24"/>
          <w:szCs w:val="24"/>
        </w:rPr>
        <w:t>Patty Mallow</w:t>
      </w:r>
      <w:r w:rsidRPr="00F878D0">
        <w:rPr>
          <w:rFonts w:ascii="Times" w:hAnsi="Times" w:cs="Times"/>
          <w:color w:val="auto"/>
          <w:sz w:val="24"/>
          <w:szCs w:val="24"/>
        </w:rPr>
        <w:t xml:space="preserve">. Click the </w:t>
      </w:r>
      <w:r w:rsidRPr="00F878D0">
        <w:rPr>
          <w:rStyle w:val="csbl"/>
          <w:rFonts w:ascii="Times" w:hAnsi="Times" w:cs="Times"/>
          <w:bCs/>
          <w:color w:val="auto"/>
          <w:sz w:val="24"/>
          <w:szCs w:val="24"/>
        </w:rPr>
        <w:t>File Explorer</w:t>
      </w:r>
      <w:r w:rsidRPr="00F878D0">
        <w:rPr>
          <w:rFonts w:ascii="Times" w:hAnsi="Times" w:cs="Times"/>
          <w:color w:val="auto"/>
          <w:sz w:val="24"/>
          <w:szCs w:val="24"/>
        </w:rPr>
        <w:t xml:space="preserve"> icon on the task bar and open </w:t>
      </w:r>
      <w:r w:rsidRPr="00F878D0">
        <w:rPr>
          <w:rStyle w:val="Bold"/>
          <w:rFonts w:ascii="Times" w:hAnsi="Times" w:cs="Times"/>
          <w:bCs/>
          <w:color w:val="auto"/>
          <w:sz w:val="24"/>
          <w:szCs w:val="24"/>
          <w:lang w:eastAsia="en-US"/>
        </w:rPr>
        <w:t>Local Disk (C:)</w:t>
      </w:r>
      <w:r w:rsidRPr="00F878D0">
        <w:rPr>
          <w:rFonts w:ascii="Times" w:hAnsi="Times" w:cs="Times"/>
          <w:color w:val="auto"/>
          <w:sz w:val="24"/>
          <w:szCs w:val="24"/>
        </w:rPr>
        <w:t>. Open each of the three new folders—Manuscripts, Glossaries, and Contracts—and attempt each of the following:</w:t>
      </w:r>
    </w:p>
    <w:p w14:paraId="059569FB" w14:textId="54BC1162" w:rsidR="00A97B5C" w:rsidRPr="00F878D0" w:rsidRDefault="00113CC6" w:rsidP="00F878D0">
      <w:pPr>
        <w:pStyle w:val="MULTA"/>
        <w:numPr>
          <w:ilvl w:val="0"/>
          <w:numId w:val="26"/>
        </w:numPr>
        <w:tabs>
          <w:tab w:val="clear" w:pos="1080"/>
        </w:tabs>
        <w:spacing w:after="0" w:line="480" w:lineRule="auto"/>
        <w:rPr>
          <w:rFonts w:ascii="Times" w:hAnsi="Times" w:cs="Times"/>
          <w:color w:val="auto"/>
          <w:sz w:val="24"/>
          <w:szCs w:val="24"/>
        </w:rPr>
      </w:pPr>
      <w:ins w:id="88" w:author="Copy Editor" w:date="2017-07-20T11:54:00Z">
        <w:r>
          <w:rPr>
            <w:rFonts w:ascii="Times" w:hAnsi="Times" w:cs="Times"/>
            <w:color w:val="auto"/>
            <w:sz w:val="24"/>
            <w:szCs w:val="24"/>
          </w:rPr>
          <w:t>&lt;LL&gt;</w:t>
        </w:r>
      </w:ins>
      <w:r w:rsidR="00A97B5C" w:rsidRPr="00F878D0">
        <w:rPr>
          <w:rFonts w:ascii="Times" w:hAnsi="Times" w:cs="Times"/>
          <w:color w:val="auto"/>
          <w:sz w:val="24"/>
          <w:szCs w:val="24"/>
        </w:rPr>
        <w:t>Open the file in the folder.</w:t>
      </w:r>
    </w:p>
    <w:p w14:paraId="500F85B1" w14:textId="3A7ED4BE" w:rsidR="00A97B5C" w:rsidRPr="00F878D0" w:rsidRDefault="00A97B5C" w:rsidP="00F878D0">
      <w:pPr>
        <w:pStyle w:val="MULTA"/>
        <w:numPr>
          <w:ilvl w:val="0"/>
          <w:numId w:val="26"/>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 xml:space="preserve">Type </w:t>
      </w:r>
      <w:r w:rsidRPr="00F878D0">
        <w:rPr>
          <w:rStyle w:val="Bolditalic"/>
          <w:rFonts w:ascii="Times" w:hAnsi="Times" w:cs="Times"/>
          <w:bCs/>
          <w:iCs/>
          <w:color w:val="auto"/>
          <w:sz w:val="24"/>
          <w:szCs w:val="24"/>
          <w:lang w:eastAsia="en-US"/>
        </w:rPr>
        <w:t>UserirstName</w:t>
      </w:r>
      <w:r w:rsidRPr="00F878D0">
        <w:rPr>
          <w:rFonts w:ascii="Times" w:hAnsi="Times" w:cs="Times"/>
          <w:color w:val="auto"/>
          <w:sz w:val="24"/>
          <w:szCs w:val="24"/>
        </w:rPr>
        <w:t xml:space="preserve"> </w:t>
      </w:r>
      <w:r w:rsidRPr="00F878D0">
        <w:rPr>
          <w:rStyle w:val="Bold"/>
          <w:rFonts w:ascii="Times" w:hAnsi="Times" w:cs="Times"/>
          <w:bCs/>
          <w:color w:val="auto"/>
          <w:sz w:val="24"/>
          <w:szCs w:val="24"/>
          <w:lang w:eastAsia="en-US"/>
        </w:rPr>
        <w:t>wrote this</w:t>
      </w:r>
      <w:r w:rsidRPr="00F878D0">
        <w:rPr>
          <w:rFonts w:ascii="Times" w:hAnsi="Times" w:cs="Times"/>
          <w:color w:val="auto"/>
          <w:sz w:val="24"/>
          <w:szCs w:val="24"/>
        </w:rPr>
        <w:t xml:space="preserve">, where </w:t>
      </w:r>
      <w:r w:rsidRPr="00F878D0">
        <w:rPr>
          <w:rStyle w:val="italic"/>
          <w:rFonts w:ascii="Times" w:hAnsi="Times" w:cs="Times"/>
          <w:iCs/>
          <w:color w:val="auto"/>
          <w:sz w:val="24"/>
          <w:szCs w:val="24"/>
          <w:lang w:eastAsia="en-US"/>
        </w:rPr>
        <w:t>UserirstName</w:t>
      </w:r>
      <w:r w:rsidRPr="00F878D0">
        <w:rPr>
          <w:rFonts w:ascii="Times" w:hAnsi="Times" w:cs="Times"/>
          <w:color w:val="auto"/>
          <w:sz w:val="24"/>
          <w:szCs w:val="24"/>
        </w:rPr>
        <w:t xml:space="preserve"> is the first name of the user that has logged on, and then save the file.</w:t>
      </w:r>
    </w:p>
    <w:p w14:paraId="7E88CA63" w14:textId="4DF3B8C3" w:rsidR="00A97B5C" w:rsidRPr="00F878D0" w:rsidRDefault="00A97B5C" w:rsidP="00F878D0">
      <w:pPr>
        <w:pStyle w:val="MULTA"/>
        <w:numPr>
          <w:ilvl w:val="0"/>
          <w:numId w:val="26"/>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Add a new file to the folder using the first name of the logged-in user as the filename.</w:t>
      </w:r>
      <w:ins w:id="89" w:author="Copy Editor" w:date="2017-07-20T11:54:00Z">
        <w:r w:rsidR="00113CC6">
          <w:rPr>
            <w:rFonts w:ascii="Times" w:hAnsi="Times" w:cs="Times"/>
            <w:color w:val="auto"/>
            <w:sz w:val="24"/>
            <w:szCs w:val="24"/>
          </w:rPr>
          <w:t>&lt;/LL&gt;</w:t>
        </w:r>
      </w:ins>
    </w:p>
    <w:p w14:paraId="60C9382A" w14:textId="77777777" w:rsidR="00A97B5C" w:rsidRPr="00F878D0" w:rsidRDefault="00A97B5C" w:rsidP="00F878D0">
      <w:pPr>
        <w:pStyle w:val="NLFIRST"/>
        <w:numPr>
          <w:ilvl w:val="0"/>
          <w:numId w:val="11"/>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Log in as the other two users you created in this lab and repeat the procedures in Step 4. Make notes of your results. Were these results consistent with the Share permissions you set on the folders?</w:t>
      </w:r>
    </w:p>
    <w:p w14:paraId="227C9B5F" w14:textId="429E6982" w:rsidR="00A97B5C" w:rsidRPr="00F878D0" w:rsidRDefault="00A97B5C" w:rsidP="00F878D0">
      <w:pPr>
        <w:pStyle w:val="NLFIRST"/>
        <w:numPr>
          <w:ilvl w:val="0"/>
          <w:numId w:val="11"/>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Log on to </w:t>
      </w:r>
      <w:r w:rsidR="00A8116E" w:rsidRPr="00A8116E">
        <w:rPr>
          <w:rStyle w:val="italic"/>
          <w:rFonts w:ascii="Times" w:hAnsi="Times" w:cs="Times"/>
          <w:i w:val="0"/>
          <w:iCs/>
          <w:color w:val="auto"/>
          <w:sz w:val="24"/>
          <w:szCs w:val="24"/>
          <w:lang w:eastAsia="en-US"/>
        </w:rPr>
        <w:t>Windows 10 VM</w:t>
      </w:r>
      <w:r w:rsidRPr="00F878D0">
        <w:rPr>
          <w:rFonts w:ascii="Times" w:hAnsi="Times" w:cs="Times"/>
          <w:color w:val="auto"/>
          <w:sz w:val="24"/>
          <w:szCs w:val="24"/>
        </w:rPr>
        <w:t xml:space="preserve"> as </w:t>
      </w:r>
      <w:r w:rsidR="000D2307">
        <w:rPr>
          <w:rFonts w:ascii="Times" w:hAnsi="Times" w:cs="Times"/>
          <w:color w:val="auto"/>
          <w:sz w:val="24"/>
          <w:szCs w:val="24"/>
        </w:rPr>
        <w:t>Patty Mallow</w:t>
      </w:r>
      <w:r w:rsidRPr="00F878D0">
        <w:rPr>
          <w:rFonts w:ascii="Times" w:hAnsi="Times" w:cs="Times"/>
          <w:color w:val="auto"/>
          <w:sz w:val="24"/>
          <w:szCs w:val="24"/>
        </w:rPr>
        <w:t xml:space="preserve">. </w:t>
      </w:r>
      <w:r w:rsidR="0020696B">
        <w:rPr>
          <w:rFonts w:ascii="Times" w:hAnsi="Times" w:cs="Times"/>
          <w:color w:val="auto"/>
          <w:sz w:val="24"/>
          <w:szCs w:val="24"/>
        </w:rPr>
        <w:t xml:space="preserve">Open the </w:t>
      </w:r>
      <w:r w:rsidRPr="00F878D0">
        <w:rPr>
          <w:rStyle w:val="Bold"/>
          <w:rFonts w:ascii="Times" w:hAnsi="Times" w:cs="Times"/>
          <w:bCs/>
          <w:color w:val="auto"/>
          <w:sz w:val="24"/>
          <w:szCs w:val="24"/>
          <w:lang w:eastAsia="en-US"/>
        </w:rPr>
        <w:t>Control Panel</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Network and Internet</w:t>
      </w:r>
      <w:r w:rsidRPr="00F878D0">
        <w:rPr>
          <w:rFonts w:ascii="Times" w:hAnsi="Times" w:cs="Times"/>
          <w:color w:val="auto"/>
          <w:sz w:val="24"/>
          <w:szCs w:val="24"/>
        </w:rPr>
        <w:t xml:space="preserve">, and in the Network and Sharing Center section, click </w:t>
      </w:r>
      <w:r w:rsidRPr="00F878D0">
        <w:rPr>
          <w:rStyle w:val="Bold"/>
          <w:rFonts w:ascii="Times" w:hAnsi="Times" w:cs="Times"/>
          <w:bCs/>
          <w:color w:val="auto"/>
          <w:sz w:val="24"/>
          <w:szCs w:val="24"/>
          <w:lang w:eastAsia="en-US"/>
        </w:rPr>
        <w:t>View network computers and devices</w:t>
      </w:r>
      <w:r w:rsidRPr="00F878D0">
        <w:rPr>
          <w:rFonts w:ascii="Times" w:hAnsi="Times" w:cs="Times"/>
          <w:color w:val="auto"/>
          <w:sz w:val="24"/>
          <w:szCs w:val="24"/>
        </w:rPr>
        <w:t xml:space="preserve">. If an information bar appears about Network discovery, click it, and then click </w:t>
      </w:r>
      <w:r w:rsidRPr="00F878D0">
        <w:rPr>
          <w:rStyle w:val="csbl"/>
          <w:rFonts w:ascii="Times" w:hAnsi="Times" w:cs="Times"/>
          <w:bCs/>
          <w:color w:val="auto"/>
          <w:sz w:val="24"/>
          <w:szCs w:val="24"/>
        </w:rPr>
        <w:t>Turn on network discovery and file sharing</w:t>
      </w:r>
      <w:r w:rsidRPr="00F878D0">
        <w:rPr>
          <w:rFonts w:ascii="Times" w:hAnsi="Times" w:cs="Times"/>
          <w:color w:val="auto"/>
          <w:sz w:val="24"/>
          <w:szCs w:val="24"/>
        </w:rPr>
        <w:t xml:space="preserve">. Enter </w:t>
      </w:r>
      <w:r w:rsidRPr="00F878D0">
        <w:rPr>
          <w:rFonts w:ascii="Times" w:hAnsi="Times" w:cs="Times"/>
          <w:color w:val="auto"/>
          <w:sz w:val="24"/>
          <w:szCs w:val="24"/>
        </w:rPr>
        <w:lastRenderedPageBreak/>
        <w:t xml:space="preserve">the administrator credentials, and click </w:t>
      </w:r>
      <w:r w:rsidRPr="00F878D0">
        <w:rPr>
          <w:rStyle w:val="csbl"/>
          <w:rFonts w:ascii="Times" w:hAnsi="Times" w:cs="Times"/>
          <w:bCs/>
          <w:color w:val="auto"/>
          <w:sz w:val="24"/>
          <w:szCs w:val="24"/>
        </w:rPr>
        <w:t>Yes</w:t>
      </w:r>
      <w:r w:rsidRPr="00F878D0">
        <w:rPr>
          <w:rFonts w:ascii="Times" w:hAnsi="Times" w:cs="Times"/>
          <w:color w:val="auto"/>
          <w:sz w:val="24"/>
          <w:szCs w:val="24"/>
        </w:rPr>
        <w:t xml:space="preserve">. Double-click </w:t>
      </w:r>
      <w:r w:rsidR="0020696B">
        <w:rPr>
          <w:rStyle w:val="Bolditalic"/>
          <w:rFonts w:ascii="Times" w:hAnsi="Times" w:cs="Times"/>
          <w:bCs/>
          <w:i w:val="0"/>
          <w:iCs/>
          <w:color w:val="auto"/>
          <w:sz w:val="24"/>
          <w:szCs w:val="24"/>
          <w:lang w:eastAsia="en-US"/>
        </w:rPr>
        <w:t>Windows Server</w:t>
      </w:r>
      <w:r w:rsidRPr="00F878D0">
        <w:rPr>
          <w:rFonts w:ascii="Times" w:hAnsi="Times" w:cs="Times"/>
          <w:color w:val="auto"/>
          <w:sz w:val="24"/>
          <w:szCs w:val="24"/>
        </w:rPr>
        <w:t>. Here, you should see the three folders you shared. Complete the tests you performed in Step 4 (add a “2” to the end of the filename when you create a new file in each directory), then log in to the other two users created in this lab and repeat the Step 4 tasks. Make notes of the results.</w:t>
      </w:r>
    </w:p>
    <w:p w14:paraId="21614582" w14:textId="77777777" w:rsidR="00A97B5C" w:rsidRPr="00F878D0" w:rsidRDefault="00A97B5C" w:rsidP="00F878D0">
      <w:pPr>
        <w:pStyle w:val="NLFIRST"/>
        <w:numPr>
          <w:ilvl w:val="0"/>
          <w:numId w:val="11"/>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You may want to leave your systems running while you answer the Review Questions.</w:t>
      </w:r>
    </w:p>
    <w:p w14:paraId="2BB45655" w14:textId="2A1E4AAC" w:rsidR="00A97B5C" w:rsidRPr="00F878D0" w:rsidRDefault="00D116ED" w:rsidP="00F878D0">
      <w:pPr>
        <w:pStyle w:val="TX1"/>
        <w:spacing w:line="480" w:lineRule="auto"/>
        <w:ind w:left="0"/>
        <w:rPr>
          <w:rFonts w:ascii="Times" w:hAnsi="Times" w:cs="Times"/>
          <w:color w:val="auto"/>
          <w:sz w:val="24"/>
          <w:szCs w:val="24"/>
        </w:rPr>
      </w:pPr>
      <w:ins w:id="90" w:author="Copy Editor" w:date="2017-07-20T11:58:00Z">
        <w:r>
          <w:rPr>
            <w:rFonts w:ascii="Times" w:hAnsi="Times" w:cs="Times"/>
            <w:b/>
            <w:color w:val="auto"/>
            <w:sz w:val="24"/>
            <w:szCs w:val="24"/>
          </w:rPr>
          <w:t>&lt;H2&gt;</w:t>
        </w:r>
      </w:ins>
      <w:r w:rsidR="00A97B5C" w:rsidRPr="00F878D0">
        <w:rPr>
          <w:rFonts w:ascii="Times" w:hAnsi="Times" w:cs="Times"/>
          <w:b/>
          <w:color w:val="auto"/>
          <w:sz w:val="24"/>
          <w:szCs w:val="24"/>
        </w:rPr>
        <w:t>Certification Objectives</w:t>
      </w:r>
    </w:p>
    <w:p w14:paraId="4060C702" w14:textId="67236E17" w:rsidR="00A97B5C" w:rsidRPr="00F878D0" w:rsidRDefault="00D116ED" w:rsidP="00F878D0">
      <w:pPr>
        <w:pStyle w:val="TX1"/>
        <w:spacing w:line="480" w:lineRule="auto"/>
        <w:ind w:left="0"/>
        <w:rPr>
          <w:rFonts w:ascii="Times" w:hAnsi="Times" w:cs="Times"/>
          <w:color w:val="auto"/>
          <w:sz w:val="24"/>
          <w:szCs w:val="24"/>
        </w:rPr>
      </w:pPr>
      <w:ins w:id="91" w:author="Copy Editor" w:date="2017-07-20T11:58:00Z">
        <w:r>
          <w:rPr>
            <w:rFonts w:ascii="Times" w:hAnsi="Times" w:cs="Times"/>
            <w:color w:val="auto"/>
            <w:sz w:val="24"/>
            <w:szCs w:val="24"/>
          </w:rPr>
          <w:t>&lt;TX1&gt;</w:t>
        </w:r>
      </w:ins>
      <w:r w:rsidR="00A97B5C" w:rsidRPr="00F878D0">
        <w:rPr>
          <w:rFonts w:ascii="Times" w:hAnsi="Times" w:cs="Times"/>
          <w:color w:val="auto"/>
          <w:sz w:val="24"/>
          <w:szCs w:val="24"/>
        </w:rPr>
        <w:t>Objectives for CompTIA Security</w:t>
      </w:r>
      <w:r w:rsidR="00ED10B7" w:rsidRPr="00F878D0">
        <w:rPr>
          <w:rStyle w:val="Math"/>
          <w:rFonts w:ascii="Times" w:hAnsi="Times" w:cs="Times"/>
          <w:color w:val="auto"/>
          <w:sz w:val="24"/>
          <w:szCs w:val="24"/>
        </w:rPr>
        <w:t>+</w:t>
      </w:r>
      <w:r w:rsidR="00A97B5C" w:rsidRPr="00F878D0">
        <w:rPr>
          <w:rFonts w:ascii="Times" w:hAnsi="Times" w:cs="Times"/>
          <w:color w:val="auto"/>
          <w:sz w:val="24"/>
          <w:szCs w:val="24"/>
        </w:rPr>
        <w:t xml:space="preserve"> Exam:</w:t>
      </w:r>
    </w:p>
    <w:p w14:paraId="5BBF602E" w14:textId="55435EBE" w:rsidR="0020696B" w:rsidRPr="00F878D0" w:rsidRDefault="00D116ED" w:rsidP="0020696B">
      <w:pPr>
        <w:pStyle w:val="COOH1"/>
        <w:numPr>
          <w:ilvl w:val="0"/>
          <w:numId w:val="2"/>
        </w:numPr>
        <w:tabs>
          <w:tab w:val="clear" w:pos="240"/>
        </w:tabs>
        <w:spacing w:before="0" w:line="480" w:lineRule="auto"/>
        <w:rPr>
          <w:rFonts w:ascii="Times" w:hAnsi="Times" w:cs="Times"/>
          <w:color w:val="auto"/>
          <w:sz w:val="24"/>
          <w:szCs w:val="24"/>
        </w:rPr>
      </w:pPr>
      <w:ins w:id="92" w:author="Copy Editor" w:date="2017-07-20T11:58:00Z">
        <w:r>
          <w:rPr>
            <w:rFonts w:ascii="Times" w:hAnsi="Times" w:cs="Times"/>
            <w:color w:val="auto"/>
            <w:sz w:val="24"/>
            <w:szCs w:val="24"/>
          </w:rPr>
          <w:t>&lt;BL&gt;</w:t>
        </w:r>
      </w:ins>
      <w:r w:rsidR="0020696B">
        <w:rPr>
          <w:rFonts w:ascii="Times" w:hAnsi="Times" w:cs="Times"/>
          <w:color w:val="auto"/>
          <w:sz w:val="24"/>
          <w:szCs w:val="24"/>
        </w:rPr>
        <w:t xml:space="preserve">2.3 </w:t>
      </w:r>
      <w:r w:rsidR="0020696B" w:rsidRPr="00774E98">
        <w:rPr>
          <w:rFonts w:ascii="Times" w:hAnsi="Times" w:cs="Times"/>
          <w:color w:val="auto"/>
          <w:sz w:val="24"/>
          <w:szCs w:val="24"/>
        </w:rPr>
        <w:t>Given a scenario, troubleshoot common security issues</w:t>
      </w:r>
      <w:r w:rsidR="0020696B" w:rsidRPr="00F878D0">
        <w:rPr>
          <w:rFonts w:ascii="Times" w:hAnsi="Times" w:cs="Times"/>
          <w:color w:val="auto"/>
          <w:sz w:val="24"/>
          <w:szCs w:val="24"/>
        </w:rPr>
        <w:t>.</w:t>
      </w:r>
    </w:p>
    <w:p w14:paraId="57D9B75A" w14:textId="77777777" w:rsidR="0020696B" w:rsidRPr="00F878D0" w:rsidRDefault="0020696B" w:rsidP="0020696B">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4.1 </w:t>
      </w:r>
      <w:r w:rsidRPr="00774E98">
        <w:rPr>
          <w:rFonts w:ascii="Times" w:hAnsi="Times" w:cs="Times"/>
          <w:color w:val="auto"/>
          <w:sz w:val="24"/>
          <w:szCs w:val="24"/>
        </w:rPr>
        <w:t>Compare and contrast identity and access management concepts</w:t>
      </w:r>
      <w:r w:rsidRPr="00F878D0">
        <w:rPr>
          <w:rFonts w:ascii="Times" w:hAnsi="Times" w:cs="Times"/>
          <w:color w:val="auto"/>
          <w:sz w:val="24"/>
          <w:szCs w:val="24"/>
        </w:rPr>
        <w:t>.</w:t>
      </w:r>
    </w:p>
    <w:p w14:paraId="565BCE16" w14:textId="77777777" w:rsidR="0020696B" w:rsidRDefault="0020696B" w:rsidP="0020696B">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4.3 </w:t>
      </w:r>
      <w:r w:rsidRPr="00774E98">
        <w:rPr>
          <w:rFonts w:ascii="Times" w:hAnsi="Times" w:cs="Times"/>
          <w:color w:val="auto"/>
          <w:sz w:val="24"/>
          <w:szCs w:val="24"/>
        </w:rPr>
        <w:t>Given a scenario, implement identity and access management controls</w:t>
      </w:r>
      <w:r w:rsidRPr="00F878D0">
        <w:rPr>
          <w:rFonts w:ascii="Times" w:hAnsi="Times" w:cs="Times"/>
          <w:color w:val="auto"/>
          <w:sz w:val="24"/>
          <w:szCs w:val="24"/>
        </w:rPr>
        <w:t>.</w:t>
      </w:r>
    </w:p>
    <w:p w14:paraId="49DFF1F3" w14:textId="6BAF997D" w:rsidR="00A97B5C" w:rsidRPr="00F878D0" w:rsidRDefault="0020696B"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20696B">
        <w:rPr>
          <w:rFonts w:ascii="Times" w:hAnsi="Times" w:cs="Times"/>
          <w:color w:val="auto"/>
          <w:sz w:val="24"/>
          <w:szCs w:val="24"/>
        </w:rPr>
        <w:t>Given a scenario, differentiate common account management practices</w:t>
      </w:r>
      <w:ins w:id="93" w:author="Copy Editor" w:date="2017-07-20T11:15:00Z">
        <w:r w:rsidR="007F5D37">
          <w:rPr>
            <w:rFonts w:ascii="Times" w:hAnsi="Times" w:cs="Times"/>
            <w:color w:val="auto"/>
            <w:sz w:val="24"/>
            <w:szCs w:val="24"/>
          </w:rPr>
          <w:t>.</w:t>
        </w:r>
      </w:ins>
      <w:r w:rsidRPr="00F878D0" w:rsidDel="0020696B">
        <w:rPr>
          <w:rFonts w:ascii="Times" w:hAnsi="Times" w:cs="Times"/>
          <w:color w:val="auto"/>
          <w:sz w:val="24"/>
          <w:szCs w:val="24"/>
        </w:rPr>
        <w:t xml:space="preserve"> </w:t>
      </w:r>
    </w:p>
    <w:p w14:paraId="2F51CB93" w14:textId="14967891" w:rsidR="00A97B5C" w:rsidRPr="00F878D0" w:rsidRDefault="00D116ED" w:rsidP="00F878D0">
      <w:pPr>
        <w:pStyle w:val="TX1"/>
        <w:spacing w:line="480" w:lineRule="auto"/>
        <w:ind w:left="0"/>
        <w:rPr>
          <w:rFonts w:ascii="Times" w:hAnsi="Times" w:cs="Times"/>
          <w:color w:val="auto"/>
          <w:sz w:val="24"/>
          <w:szCs w:val="24"/>
        </w:rPr>
      </w:pPr>
      <w:ins w:id="94" w:author="Copy Editor" w:date="2017-07-20T11:59:00Z">
        <w:r>
          <w:rPr>
            <w:rFonts w:ascii="Times" w:hAnsi="Times" w:cs="Times"/>
            <w:b/>
            <w:color w:val="auto"/>
            <w:sz w:val="24"/>
            <w:szCs w:val="24"/>
          </w:rPr>
          <w:t>&lt;H2&gt;</w:t>
        </w:r>
      </w:ins>
      <w:r w:rsidR="00A97B5C" w:rsidRPr="00F878D0">
        <w:rPr>
          <w:rFonts w:ascii="Times" w:hAnsi="Times" w:cs="Times"/>
          <w:b/>
          <w:color w:val="auto"/>
          <w:sz w:val="24"/>
          <w:szCs w:val="24"/>
        </w:rPr>
        <w:t>Review Questions</w:t>
      </w:r>
    </w:p>
    <w:p w14:paraId="6FFB8723" w14:textId="6B9C0879" w:rsidR="00A97B5C" w:rsidRPr="00F878D0" w:rsidRDefault="00D116ED" w:rsidP="00F878D0">
      <w:pPr>
        <w:pStyle w:val="NLFIRST"/>
        <w:numPr>
          <w:ilvl w:val="0"/>
          <w:numId w:val="12"/>
        </w:numPr>
        <w:tabs>
          <w:tab w:val="clear" w:pos="1000"/>
        </w:tabs>
        <w:spacing w:before="0" w:after="0" w:line="480" w:lineRule="auto"/>
        <w:rPr>
          <w:rFonts w:ascii="Times" w:hAnsi="Times" w:cs="Times"/>
          <w:color w:val="auto"/>
          <w:sz w:val="24"/>
          <w:szCs w:val="24"/>
        </w:rPr>
      </w:pPr>
      <w:ins w:id="95" w:author="Copy Editor" w:date="2017-07-20T11:59:00Z">
        <w:r>
          <w:rPr>
            <w:rFonts w:ascii="Times" w:hAnsi="Times" w:cs="Times"/>
            <w:color w:val="auto"/>
            <w:sz w:val="24"/>
            <w:szCs w:val="24"/>
          </w:rPr>
          <w:t>&lt;TF&gt;</w:t>
        </w:r>
      </w:ins>
      <w:r w:rsidR="00A97B5C" w:rsidRPr="00F878D0">
        <w:rPr>
          <w:rFonts w:ascii="Times" w:hAnsi="Times" w:cs="Times"/>
          <w:color w:val="auto"/>
          <w:sz w:val="24"/>
          <w:szCs w:val="24"/>
        </w:rPr>
        <w:t xml:space="preserve">NTFS permissions take precedence over Share permissions. True or </w:t>
      </w:r>
      <w:r w:rsidR="00A97B5C" w:rsidRPr="00500B82">
        <w:rPr>
          <w:rFonts w:ascii="Times" w:hAnsi="Times" w:cs="Times"/>
          <w:b/>
          <w:color w:val="auto"/>
          <w:sz w:val="24"/>
          <w:szCs w:val="24"/>
        </w:rPr>
        <w:t>False</w:t>
      </w:r>
      <w:r w:rsidR="00A97B5C" w:rsidRPr="00F878D0">
        <w:rPr>
          <w:rFonts w:ascii="Times" w:hAnsi="Times" w:cs="Times"/>
          <w:color w:val="auto"/>
          <w:sz w:val="24"/>
          <w:szCs w:val="24"/>
        </w:rPr>
        <w:t>?</w:t>
      </w:r>
    </w:p>
    <w:p w14:paraId="1F7C4786" w14:textId="5BFDF3D4" w:rsidR="00A97B5C" w:rsidRPr="00F878D0" w:rsidRDefault="00D116ED" w:rsidP="00F878D0">
      <w:pPr>
        <w:pStyle w:val="NLFIRST"/>
        <w:numPr>
          <w:ilvl w:val="0"/>
          <w:numId w:val="12"/>
        </w:numPr>
        <w:tabs>
          <w:tab w:val="clear" w:pos="1000"/>
        </w:tabs>
        <w:spacing w:before="0" w:after="0" w:line="480" w:lineRule="auto"/>
        <w:rPr>
          <w:rFonts w:ascii="Times" w:hAnsi="Times" w:cs="Times"/>
          <w:color w:val="auto"/>
          <w:sz w:val="24"/>
          <w:szCs w:val="24"/>
        </w:rPr>
      </w:pPr>
      <w:ins w:id="96" w:author="Copy Editor" w:date="2017-07-20T11:59:00Z">
        <w:r>
          <w:rPr>
            <w:rFonts w:ascii="Times" w:hAnsi="Times" w:cs="Times"/>
            <w:color w:val="auto"/>
            <w:sz w:val="24"/>
            <w:szCs w:val="24"/>
          </w:rPr>
          <w:t>&lt;FIB&gt;</w:t>
        </w:r>
      </w:ins>
      <w:r w:rsidR="00A97B5C" w:rsidRPr="00F878D0">
        <w:rPr>
          <w:rFonts w:ascii="Times" w:hAnsi="Times" w:cs="Times"/>
          <w:color w:val="auto"/>
          <w:sz w:val="24"/>
          <w:szCs w:val="24"/>
        </w:rPr>
        <w:t>In</w:t>
      </w:r>
      <w:r w:rsidR="000D2307">
        <w:rPr>
          <w:rFonts w:ascii="Times" w:hAnsi="Times" w:cs="Times"/>
          <w:color w:val="auto"/>
          <w:sz w:val="24"/>
          <w:szCs w:val="24"/>
        </w:rPr>
        <w:t xml:space="preserve"> </w:t>
      </w:r>
      <w:r w:rsidR="00A97B5C" w:rsidRPr="00F878D0">
        <w:rPr>
          <w:rFonts w:ascii="Times" w:hAnsi="Times" w:cs="Times"/>
          <w:color w:val="auto"/>
          <w:sz w:val="24"/>
          <w:szCs w:val="24"/>
        </w:rPr>
        <w:t xml:space="preserve">Step 6 of this lab, </w:t>
      </w:r>
      <w:r w:rsidR="00F56727">
        <w:rPr>
          <w:rFonts w:ascii="Times" w:hAnsi="Times" w:cs="Times"/>
          <w:color w:val="auto"/>
          <w:sz w:val="24"/>
          <w:szCs w:val="24"/>
        </w:rPr>
        <w:t>Tanzy</w:t>
      </w:r>
      <w:r w:rsidR="00A97B5C" w:rsidRPr="00F878D0">
        <w:rPr>
          <w:rFonts w:ascii="Times" w:hAnsi="Times" w:cs="Times"/>
          <w:color w:val="auto"/>
          <w:sz w:val="24"/>
          <w:szCs w:val="24"/>
        </w:rPr>
        <w:t xml:space="preserve"> Williams could not modify the Taliesin file because </w:t>
      </w:r>
      <w:r w:rsidR="00B9224A" w:rsidRPr="00F878D0">
        <w:rPr>
          <w:rFonts w:ascii="Times" w:hAnsi="Times" w:cs="Times"/>
          <w:color w:val="auto"/>
          <w:sz w:val="24"/>
          <w:szCs w:val="24"/>
        </w:rPr>
        <w:t>_______________</w:t>
      </w:r>
      <w:r w:rsidR="00A97B5C" w:rsidRPr="00F878D0">
        <w:rPr>
          <w:rFonts w:ascii="Times" w:hAnsi="Times" w:cs="Times"/>
          <w:color w:val="auto"/>
          <w:sz w:val="24"/>
          <w:szCs w:val="24"/>
        </w:rPr>
        <w:t>.</w:t>
      </w:r>
    </w:p>
    <w:p w14:paraId="7DD09241" w14:textId="387FFF2E" w:rsidR="00A97B5C" w:rsidRPr="00F878D0" w:rsidRDefault="00D116ED" w:rsidP="00F878D0">
      <w:pPr>
        <w:pStyle w:val="MULTA"/>
        <w:numPr>
          <w:ilvl w:val="0"/>
          <w:numId w:val="18"/>
        </w:numPr>
        <w:tabs>
          <w:tab w:val="clear" w:pos="1080"/>
        </w:tabs>
        <w:spacing w:after="0" w:line="480" w:lineRule="auto"/>
        <w:rPr>
          <w:rFonts w:ascii="Times" w:hAnsi="Times" w:cs="Times"/>
          <w:color w:val="auto"/>
          <w:sz w:val="24"/>
          <w:szCs w:val="24"/>
        </w:rPr>
      </w:pPr>
      <w:ins w:id="97" w:author="Copy Editor" w:date="2017-07-20T11:59:00Z">
        <w:r>
          <w:rPr>
            <w:rFonts w:ascii="Times" w:hAnsi="Times" w:cs="Times"/>
            <w:color w:val="auto"/>
            <w:sz w:val="24"/>
            <w:szCs w:val="24"/>
          </w:rPr>
          <w:t>&lt;FIBA&gt;</w:t>
        </w:r>
      </w:ins>
      <w:r w:rsidR="000D2307">
        <w:rPr>
          <w:rFonts w:ascii="Times" w:hAnsi="Times" w:cs="Times"/>
          <w:color w:val="auto"/>
          <w:sz w:val="24"/>
          <w:szCs w:val="24"/>
        </w:rPr>
        <w:t>s</w:t>
      </w:r>
      <w:r w:rsidR="00A97B5C" w:rsidRPr="00F878D0">
        <w:rPr>
          <w:rFonts w:ascii="Times" w:hAnsi="Times" w:cs="Times"/>
          <w:color w:val="auto"/>
          <w:sz w:val="24"/>
          <w:szCs w:val="24"/>
        </w:rPr>
        <w:t>he is a member of the Quality group</w:t>
      </w:r>
    </w:p>
    <w:p w14:paraId="4587B8C1" w14:textId="5046DDFF" w:rsidR="00A97B5C" w:rsidRPr="00F878D0" w:rsidRDefault="000D2307" w:rsidP="00F878D0">
      <w:pPr>
        <w:pStyle w:val="MULTA"/>
        <w:numPr>
          <w:ilvl w:val="0"/>
          <w:numId w:val="18"/>
        </w:numPr>
        <w:tabs>
          <w:tab w:val="clear" w:pos="1080"/>
        </w:tabs>
        <w:spacing w:after="0" w:line="480" w:lineRule="auto"/>
        <w:rPr>
          <w:rFonts w:ascii="Times" w:hAnsi="Times" w:cs="Times"/>
          <w:color w:val="auto"/>
          <w:sz w:val="24"/>
          <w:szCs w:val="24"/>
        </w:rPr>
      </w:pPr>
      <w:r>
        <w:rPr>
          <w:rFonts w:ascii="Times" w:hAnsi="Times" w:cs="Times"/>
          <w:color w:val="auto"/>
          <w:sz w:val="24"/>
          <w:szCs w:val="24"/>
        </w:rPr>
        <w:t>s</w:t>
      </w:r>
      <w:r w:rsidR="00A97B5C" w:rsidRPr="00F878D0">
        <w:rPr>
          <w:rFonts w:ascii="Times" w:hAnsi="Times" w:cs="Times"/>
          <w:color w:val="auto"/>
          <w:sz w:val="24"/>
          <w:szCs w:val="24"/>
        </w:rPr>
        <w:t>he is a member of the Research group</w:t>
      </w:r>
    </w:p>
    <w:p w14:paraId="02C7A8BF" w14:textId="77777777" w:rsidR="00A97B5C" w:rsidRPr="00500B82" w:rsidRDefault="00A97B5C" w:rsidP="00F878D0">
      <w:pPr>
        <w:pStyle w:val="MULTA"/>
        <w:numPr>
          <w:ilvl w:val="0"/>
          <w:numId w:val="18"/>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the file has restrictive permissions</w:t>
      </w:r>
    </w:p>
    <w:p w14:paraId="40A158B1" w14:textId="77777777" w:rsidR="00A97B5C" w:rsidRPr="00F878D0" w:rsidRDefault="00A97B5C" w:rsidP="00F878D0">
      <w:pPr>
        <w:pStyle w:val="MULTA"/>
        <w:numPr>
          <w:ilvl w:val="0"/>
          <w:numId w:val="18"/>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Quality group does not have change permissions on the Manuscripts folder</w:t>
      </w:r>
    </w:p>
    <w:p w14:paraId="08D445B7" w14:textId="216D6885" w:rsidR="00A97B5C" w:rsidRPr="00F878D0" w:rsidRDefault="00D116ED" w:rsidP="00F878D0">
      <w:pPr>
        <w:pStyle w:val="NLFIRST"/>
        <w:numPr>
          <w:ilvl w:val="0"/>
          <w:numId w:val="12"/>
        </w:numPr>
        <w:tabs>
          <w:tab w:val="clear" w:pos="1000"/>
        </w:tabs>
        <w:spacing w:before="0" w:after="0" w:line="480" w:lineRule="auto"/>
        <w:rPr>
          <w:rFonts w:ascii="Times" w:hAnsi="Times" w:cs="Times"/>
          <w:color w:val="auto"/>
          <w:sz w:val="24"/>
          <w:szCs w:val="24"/>
        </w:rPr>
      </w:pPr>
      <w:ins w:id="98" w:author="Copy Editor" w:date="2017-07-20T11:59:00Z">
        <w:r>
          <w:rPr>
            <w:rFonts w:ascii="Times" w:hAnsi="Times" w:cs="Times"/>
            <w:color w:val="auto"/>
            <w:sz w:val="24"/>
            <w:szCs w:val="24"/>
          </w:rPr>
          <w:t>&lt;FIB&gt;</w:t>
        </w:r>
      </w:ins>
      <w:r w:rsidR="00A97B5C" w:rsidRPr="00F878D0">
        <w:rPr>
          <w:rFonts w:ascii="Times" w:hAnsi="Times" w:cs="Times"/>
          <w:color w:val="auto"/>
          <w:sz w:val="24"/>
          <w:szCs w:val="24"/>
        </w:rPr>
        <w:t xml:space="preserve">In Step 6 of this lab, William Strunk could not modify the GNU file because </w:t>
      </w:r>
      <w:r w:rsidR="00B9224A" w:rsidRPr="00F878D0">
        <w:rPr>
          <w:rFonts w:ascii="Times" w:hAnsi="Times" w:cs="Times"/>
          <w:color w:val="auto"/>
          <w:sz w:val="24"/>
          <w:szCs w:val="24"/>
        </w:rPr>
        <w:t>_______________.</w:t>
      </w:r>
    </w:p>
    <w:p w14:paraId="52832591" w14:textId="7D4F83DD" w:rsidR="00A97B5C" w:rsidRPr="00F878D0" w:rsidRDefault="00D116ED" w:rsidP="00F878D0">
      <w:pPr>
        <w:pStyle w:val="MULTA"/>
        <w:numPr>
          <w:ilvl w:val="0"/>
          <w:numId w:val="19"/>
        </w:numPr>
        <w:tabs>
          <w:tab w:val="clear" w:pos="1080"/>
        </w:tabs>
        <w:spacing w:after="0" w:line="480" w:lineRule="auto"/>
        <w:rPr>
          <w:rFonts w:ascii="Times" w:hAnsi="Times" w:cs="Times"/>
          <w:color w:val="auto"/>
          <w:sz w:val="24"/>
          <w:szCs w:val="24"/>
        </w:rPr>
      </w:pPr>
      <w:ins w:id="99" w:author="Copy Editor" w:date="2017-07-20T11:59:00Z">
        <w:r>
          <w:rPr>
            <w:rFonts w:ascii="Times" w:hAnsi="Times" w:cs="Times"/>
            <w:color w:val="auto"/>
            <w:sz w:val="24"/>
            <w:szCs w:val="24"/>
          </w:rPr>
          <w:t>&lt;FIBA&gt;</w:t>
        </w:r>
      </w:ins>
      <w:r w:rsidR="00A97B5C" w:rsidRPr="00F878D0">
        <w:rPr>
          <w:rFonts w:ascii="Times" w:hAnsi="Times" w:cs="Times"/>
          <w:color w:val="auto"/>
          <w:sz w:val="24"/>
          <w:szCs w:val="24"/>
        </w:rPr>
        <w:t>he is a member of the Audit group</w:t>
      </w:r>
    </w:p>
    <w:p w14:paraId="0C450C56" w14:textId="77777777" w:rsidR="00A97B5C" w:rsidRPr="00F878D0" w:rsidRDefault="00A97B5C" w:rsidP="00F878D0">
      <w:pPr>
        <w:pStyle w:val="MULTA"/>
        <w:numPr>
          <w:ilvl w:val="0"/>
          <w:numId w:val="19"/>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he is a member of the Quality group</w:t>
      </w:r>
    </w:p>
    <w:p w14:paraId="4FF6FEDB" w14:textId="77777777" w:rsidR="00A97B5C" w:rsidRPr="00500B82" w:rsidRDefault="00A97B5C" w:rsidP="00F878D0">
      <w:pPr>
        <w:pStyle w:val="MULTA"/>
        <w:numPr>
          <w:ilvl w:val="0"/>
          <w:numId w:val="19"/>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lastRenderedPageBreak/>
        <w:t>the file has restrictive permissions</w:t>
      </w:r>
    </w:p>
    <w:p w14:paraId="519BF990" w14:textId="77777777" w:rsidR="00A97B5C" w:rsidRPr="00F878D0" w:rsidRDefault="00A97B5C" w:rsidP="00F878D0">
      <w:pPr>
        <w:pStyle w:val="MULTA"/>
        <w:numPr>
          <w:ilvl w:val="0"/>
          <w:numId w:val="19"/>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Audit group does not have change permissions on the Contracts folder</w:t>
      </w:r>
    </w:p>
    <w:p w14:paraId="67C1F9A1" w14:textId="6E82B569" w:rsidR="00A97B5C" w:rsidRPr="00F878D0" w:rsidRDefault="00D116ED" w:rsidP="00F878D0">
      <w:pPr>
        <w:pStyle w:val="NLFIRST"/>
        <w:numPr>
          <w:ilvl w:val="0"/>
          <w:numId w:val="12"/>
        </w:numPr>
        <w:tabs>
          <w:tab w:val="clear" w:pos="1000"/>
        </w:tabs>
        <w:spacing w:before="0" w:after="0" w:line="480" w:lineRule="auto"/>
        <w:rPr>
          <w:rFonts w:ascii="Times" w:hAnsi="Times" w:cs="Times"/>
          <w:color w:val="auto"/>
          <w:sz w:val="24"/>
          <w:szCs w:val="24"/>
        </w:rPr>
      </w:pPr>
      <w:ins w:id="100" w:author="Copy Editor" w:date="2017-07-20T12:00:00Z">
        <w:r>
          <w:rPr>
            <w:rFonts w:ascii="Times" w:hAnsi="Times" w:cs="Times"/>
            <w:color w:val="auto"/>
            <w:sz w:val="24"/>
            <w:szCs w:val="24"/>
          </w:rPr>
          <w:t>&lt;FIB&gt;</w:t>
        </w:r>
      </w:ins>
      <w:r w:rsidR="00A97B5C" w:rsidRPr="00F878D0">
        <w:rPr>
          <w:rFonts w:ascii="Times" w:hAnsi="Times" w:cs="Times"/>
          <w:color w:val="auto"/>
          <w:sz w:val="24"/>
          <w:szCs w:val="24"/>
        </w:rPr>
        <w:t xml:space="preserve">In Step 6 of this lab, </w:t>
      </w:r>
      <w:r w:rsidR="000D2307">
        <w:rPr>
          <w:rFonts w:ascii="Times" w:hAnsi="Times" w:cs="Times"/>
          <w:color w:val="auto"/>
          <w:sz w:val="24"/>
          <w:szCs w:val="24"/>
        </w:rPr>
        <w:t>Patty Mallow</w:t>
      </w:r>
      <w:r w:rsidR="00A97B5C" w:rsidRPr="00F878D0">
        <w:rPr>
          <w:rFonts w:ascii="Times" w:hAnsi="Times" w:cs="Times"/>
          <w:color w:val="auto"/>
          <w:sz w:val="24"/>
          <w:szCs w:val="24"/>
        </w:rPr>
        <w:t xml:space="preserve"> could not create a new file in the Manuscripts folder because </w:t>
      </w:r>
      <w:r w:rsidR="00B9224A" w:rsidRPr="00F878D0">
        <w:rPr>
          <w:rFonts w:ascii="Times" w:hAnsi="Times" w:cs="Times"/>
          <w:color w:val="auto"/>
          <w:sz w:val="24"/>
          <w:szCs w:val="24"/>
        </w:rPr>
        <w:t>_______________.</w:t>
      </w:r>
    </w:p>
    <w:p w14:paraId="17927A0B" w14:textId="27766E5D" w:rsidR="00A97B5C" w:rsidRPr="00500B82" w:rsidRDefault="00D116ED" w:rsidP="00F878D0">
      <w:pPr>
        <w:pStyle w:val="MULTA"/>
        <w:numPr>
          <w:ilvl w:val="0"/>
          <w:numId w:val="20"/>
        </w:numPr>
        <w:tabs>
          <w:tab w:val="clear" w:pos="1080"/>
        </w:tabs>
        <w:spacing w:after="0" w:line="480" w:lineRule="auto"/>
        <w:rPr>
          <w:rFonts w:ascii="Times" w:hAnsi="Times" w:cs="Times"/>
          <w:b/>
          <w:color w:val="auto"/>
          <w:sz w:val="24"/>
          <w:szCs w:val="24"/>
        </w:rPr>
      </w:pPr>
      <w:ins w:id="101" w:author="Copy Editor" w:date="2017-07-20T12:00:00Z">
        <w:r>
          <w:rPr>
            <w:rFonts w:ascii="Times" w:hAnsi="Times" w:cs="Times"/>
            <w:b/>
            <w:color w:val="auto"/>
            <w:sz w:val="24"/>
            <w:szCs w:val="24"/>
          </w:rPr>
          <w:t>&lt;FIBA&gt;</w:t>
        </w:r>
      </w:ins>
      <w:r w:rsidR="000D2307">
        <w:rPr>
          <w:rFonts w:ascii="Times" w:hAnsi="Times" w:cs="Times"/>
          <w:b/>
          <w:color w:val="auto"/>
          <w:sz w:val="24"/>
          <w:szCs w:val="24"/>
        </w:rPr>
        <w:t>s</w:t>
      </w:r>
      <w:r w:rsidR="00A97B5C" w:rsidRPr="00500B82">
        <w:rPr>
          <w:rFonts w:ascii="Times" w:hAnsi="Times" w:cs="Times"/>
          <w:b/>
          <w:color w:val="auto"/>
          <w:sz w:val="24"/>
          <w:szCs w:val="24"/>
        </w:rPr>
        <w:t>he is a member of the Research group</w:t>
      </w:r>
    </w:p>
    <w:p w14:paraId="6960C8B1" w14:textId="765A29CA" w:rsidR="00A97B5C" w:rsidRPr="00F878D0" w:rsidRDefault="000D2307" w:rsidP="00F878D0">
      <w:pPr>
        <w:pStyle w:val="MULTA"/>
        <w:numPr>
          <w:ilvl w:val="0"/>
          <w:numId w:val="20"/>
        </w:numPr>
        <w:tabs>
          <w:tab w:val="clear" w:pos="1080"/>
        </w:tabs>
        <w:spacing w:after="0" w:line="480" w:lineRule="auto"/>
        <w:rPr>
          <w:rFonts w:ascii="Times" w:hAnsi="Times" w:cs="Times"/>
          <w:color w:val="auto"/>
          <w:sz w:val="24"/>
          <w:szCs w:val="24"/>
        </w:rPr>
      </w:pPr>
      <w:r>
        <w:rPr>
          <w:rFonts w:ascii="Times" w:hAnsi="Times" w:cs="Times"/>
          <w:color w:val="auto"/>
          <w:sz w:val="24"/>
          <w:szCs w:val="24"/>
        </w:rPr>
        <w:t>s</w:t>
      </w:r>
      <w:r w:rsidR="00A97B5C" w:rsidRPr="00F878D0">
        <w:rPr>
          <w:rFonts w:ascii="Times" w:hAnsi="Times" w:cs="Times"/>
          <w:color w:val="auto"/>
          <w:sz w:val="24"/>
          <w:szCs w:val="24"/>
        </w:rPr>
        <w:t>he is a member of the Quality group</w:t>
      </w:r>
    </w:p>
    <w:p w14:paraId="41002031" w14:textId="77777777" w:rsidR="00A97B5C" w:rsidRPr="00F878D0" w:rsidRDefault="00A97B5C" w:rsidP="00F878D0">
      <w:pPr>
        <w:pStyle w:val="MULTA"/>
        <w:numPr>
          <w:ilvl w:val="0"/>
          <w:numId w:val="20"/>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file has restrictive permissions</w:t>
      </w:r>
    </w:p>
    <w:p w14:paraId="3CDFD53D" w14:textId="77777777" w:rsidR="00A97B5C" w:rsidRPr="00F878D0" w:rsidRDefault="00A97B5C" w:rsidP="00F878D0">
      <w:pPr>
        <w:pStyle w:val="MULTA"/>
        <w:numPr>
          <w:ilvl w:val="0"/>
          <w:numId w:val="20"/>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Quality group does not have change permissions on the Manuscripts folder</w:t>
      </w:r>
    </w:p>
    <w:p w14:paraId="72044C0A" w14:textId="0574AAF3" w:rsidR="00A97B5C" w:rsidRPr="00F878D0" w:rsidRDefault="00D116ED" w:rsidP="00F878D0">
      <w:pPr>
        <w:pStyle w:val="NLFIRST"/>
        <w:numPr>
          <w:ilvl w:val="0"/>
          <w:numId w:val="12"/>
        </w:numPr>
        <w:tabs>
          <w:tab w:val="clear" w:pos="1000"/>
        </w:tabs>
        <w:spacing w:before="0" w:after="0" w:line="480" w:lineRule="auto"/>
        <w:rPr>
          <w:rFonts w:ascii="Times" w:hAnsi="Times" w:cs="Times"/>
          <w:color w:val="auto"/>
          <w:sz w:val="24"/>
          <w:szCs w:val="24"/>
        </w:rPr>
      </w:pPr>
      <w:ins w:id="102" w:author="Copy Editor" w:date="2017-07-20T12:00:00Z">
        <w:r>
          <w:rPr>
            <w:rFonts w:ascii="Times" w:hAnsi="Times" w:cs="Times"/>
            <w:color w:val="auto"/>
            <w:sz w:val="24"/>
            <w:szCs w:val="24"/>
          </w:rPr>
          <w:t>&lt;FIB&gt;</w:t>
        </w:r>
      </w:ins>
      <w:r w:rsidR="00A97B5C" w:rsidRPr="00F878D0">
        <w:rPr>
          <w:rFonts w:ascii="Times" w:hAnsi="Times" w:cs="Times"/>
          <w:color w:val="auto"/>
          <w:sz w:val="24"/>
          <w:szCs w:val="24"/>
        </w:rPr>
        <w:t xml:space="preserve">In Steps 4 and 5 of this lab, the Share permissions did not provide access control because </w:t>
      </w:r>
      <w:r w:rsidR="00B9224A" w:rsidRPr="00F878D0">
        <w:rPr>
          <w:rFonts w:ascii="Times" w:hAnsi="Times" w:cs="Times"/>
          <w:color w:val="auto"/>
          <w:sz w:val="24"/>
          <w:szCs w:val="24"/>
        </w:rPr>
        <w:t>_______________.</w:t>
      </w:r>
      <w:r w:rsidR="00A97B5C" w:rsidRPr="00F878D0">
        <w:rPr>
          <w:rFonts w:ascii="Times" w:hAnsi="Times" w:cs="Times"/>
          <w:color w:val="auto"/>
          <w:sz w:val="24"/>
          <w:szCs w:val="24"/>
        </w:rPr>
        <w:t xml:space="preserve"> (Choose all that apply.)</w:t>
      </w:r>
    </w:p>
    <w:p w14:paraId="29E61565" w14:textId="67CED27D" w:rsidR="00A97B5C" w:rsidRPr="00500B82" w:rsidRDefault="00D116ED" w:rsidP="00F878D0">
      <w:pPr>
        <w:pStyle w:val="MULTA"/>
        <w:numPr>
          <w:ilvl w:val="0"/>
          <w:numId w:val="21"/>
        </w:numPr>
        <w:tabs>
          <w:tab w:val="clear" w:pos="1080"/>
        </w:tabs>
        <w:spacing w:after="0" w:line="480" w:lineRule="auto"/>
        <w:rPr>
          <w:rFonts w:ascii="Times" w:hAnsi="Times" w:cs="Times"/>
          <w:b/>
          <w:color w:val="auto"/>
          <w:sz w:val="24"/>
          <w:szCs w:val="24"/>
        </w:rPr>
      </w:pPr>
      <w:ins w:id="103" w:author="Copy Editor" w:date="2017-07-20T12:00:00Z">
        <w:r>
          <w:rPr>
            <w:rFonts w:ascii="Times" w:hAnsi="Times" w:cs="Times"/>
            <w:b/>
            <w:color w:val="auto"/>
            <w:sz w:val="24"/>
            <w:szCs w:val="24"/>
          </w:rPr>
          <w:t>&lt;FIBA&gt;</w:t>
        </w:r>
      </w:ins>
      <w:r w:rsidR="00A97B5C" w:rsidRPr="00500B82">
        <w:rPr>
          <w:rFonts w:ascii="Times" w:hAnsi="Times" w:cs="Times"/>
          <w:b/>
          <w:color w:val="auto"/>
          <w:sz w:val="24"/>
          <w:szCs w:val="24"/>
        </w:rPr>
        <w:t>the resources were accessed locally</w:t>
      </w:r>
    </w:p>
    <w:p w14:paraId="7ACF7D9C" w14:textId="77777777" w:rsidR="00A97B5C" w:rsidRPr="00F878D0" w:rsidRDefault="00A97B5C" w:rsidP="00F878D0">
      <w:pPr>
        <w:pStyle w:val="MULTA"/>
        <w:numPr>
          <w:ilvl w:val="0"/>
          <w:numId w:val="21"/>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users had not logged out and then logged back in</w:t>
      </w:r>
    </w:p>
    <w:p w14:paraId="0512B32D" w14:textId="77777777" w:rsidR="00A97B5C" w:rsidRPr="00F878D0" w:rsidRDefault="00A97B5C" w:rsidP="00F878D0">
      <w:pPr>
        <w:pStyle w:val="MULTA"/>
        <w:numPr>
          <w:ilvl w:val="0"/>
          <w:numId w:val="21"/>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Active Directory authentication is only enforced for remote access</w:t>
      </w:r>
    </w:p>
    <w:p w14:paraId="39706F3C" w14:textId="77777777" w:rsidR="00A97B5C" w:rsidRPr="00F878D0" w:rsidRDefault="00A97B5C" w:rsidP="00F878D0">
      <w:pPr>
        <w:pStyle w:val="MULTA"/>
        <w:numPr>
          <w:ilvl w:val="0"/>
          <w:numId w:val="21"/>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the permissions on the objects were not configured locally</w:t>
      </w:r>
    </w:p>
    <w:p w14:paraId="296818E1" w14:textId="046DF7AE" w:rsidR="00A97B5C" w:rsidRPr="00F878D0" w:rsidRDefault="00D116ED" w:rsidP="000171C9">
      <w:pPr>
        <w:pStyle w:val="Heading1"/>
      </w:pPr>
      <w:ins w:id="104" w:author="Copy Editor" w:date="2017-07-20T12:00:00Z">
        <w:r>
          <w:t>&lt;H1&gt;</w:t>
        </w:r>
      </w:ins>
      <w:r w:rsidR="00A97B5C" w:rsidRPr="00F878D0">
        <w:t xml:space="preserve">Lab </w:t>
      </w:r>
      <w:r w:rsidR="00A8116E">
        <w:t>12.</w:t>
      </w:r>
      <w:r w:rsidR="00A97B5C" w:rsidRPr="00F878D0">
        <w:t>4 Auditing Permissions</w:t>
      </w:r>
    </w:p>
    <w:p w14:paraId="198F3F8A" w14:textId="09C381C4" w:rsidR="00A97B5C" w:rsidRPr="00F878D0" w:rsidRDefault="00D116ED" w:rsidP="00F878D0">
      <w:pPr>
        <w:pStyle w:val="TX1"/>
        <w:spacing w:line="480" w:lineRule="auto"/>
        <w:ind w:left="0"/>
        <w:rPr>
          <w:rFonts w:ascii="Times" w:hAnsi="Times" w:cs="Times"/>
          <w:color w:val="auto"/>
          <w:sz w:val="24"/>
          <w:szCs w:val="24"/>
        </w:rPr>
      </w:pPr>
      <w:ins w:id="105" w:author="Copy Editor" w:date="2017-07-20T12:00:00Z">
        <w:r>
          <w:rPr>
            <w:rFonts w:ascii="Times" w:hAnsi="Times" w:cs="Times"/>
            <w:b/>
            <w:color w:val="auto"/>
            <w:sz w:val="24"/>
            <w:szCs w:val="24"/>
          </w:rPr>
          <w:t>&lt;H2&gt;</w:t>
        </w:r>
      </w:ins>
      <w:r w:rsidR="00A97B5C" w:rsidRPr="00F878D0">
        <w:rPr>
          <w:rFonts w:ascii="Times" w:hAnsi="Times" w:cs="Times"/>
          <w:b/>
          <w:color w:val="auto"/>
          <w:sz w:val="24"/>
          <w:szCs w:val="24"/>
        </w:rPr>
        <w:t>Objectives</w:t>
      </w:r>
    </w:p>
    <w:p w14:paraId="278555C5" w14:textId="2C55EE7B" w:rsidR="00A97B5C" w:rsidRPr="00F878D0" w:rsidRDefault="00D116ED" w:rsidP="00F878D0">
      <w:pPr>
        <w:pStyle w:val="TX1"/>
        <w:spacing w:line="480" w:lineRule="auto"/>
        <w:ind w:left="0"/>
        <w:rPr>
          <w:rFonts w:ascii="Times" w:hAnsi="Times" w:cs="Times"/>
          <w:color w:val="auto"/>
          <w:sz w:val="24"/>
          <w:szCs w:val="24"/>
        </w:rPr>
      </w:pPr>
      <w:ins w:id="106" w:author="Copy Editor" w:date="2017-07-20T12:01:00Z">
        <w:r>
          <w:rPr>
            <w:rFonts w:ascii="Times" w:hAnsi="Times" w:cs="Times"/>
            <w:color w:val="auto"/>
            <w:sz w:val="24"/>
            <w:szCs w:val="24"/>
          </w:rPr>
          <w:t>&lt;TX1&gt;</w:t>
        </w:r>
      </w:ins>
      <w:r w:rsidR="00A97B5C" w:rsidRPr="00F878D0">
        <w:rPr>
          <w:rFonts w:ascii="Times" w:hAnsi="Times" w:cs="Times"/>
          <w:color w:val="auto"/>
          <w:sz w:val="24"/>
          <w:szCs w:val="24"/>
        </w:rPr>
        <w:t>In the IT world, rights and permissions are dangerous things, even more dangerous than user accounts. A user account that has no rights or permissions, when in the wrong hands, cannot do your network much harm. However, a user account that has rights and permissions, when in the wrong hands, can be used to cause serious damage.</w:t>
      </w:r>
    </w:p>
    <w:p w14:paraId="413828BA" w14:textId="77AAB9F3" w:rsidR="00A97B5C" w:rsidRPr="00F878D0" w:rsidRDefault="00D116ED" w:rsidP="00F878D0">
      <w:pPr>
        <w:pStyle w:val="TX2"/>
        <w:spacing w:line="480" w:lineRule="auto"/>
        <w:ind w:left="0" w:firstLine="360"/>
        <w:rPr>
          <w:rFonts w:ascii="Times" w:hAnsi="Times" w:cs="Times"/>
          <w:color w:val="auto"/>
          <w:sz w:val="24"/>
          <w:szCs w:val="24"/>
        </w:rPr>
      </w:pPr>
      <w:ins w:id="107" w:author="Copy Editor" w:date="2017-07-20T12:01:00Z">
        <w:r>
          <w:rPr>
            <w:rFonts w:ascii="Times" w:hAnsi="Times" w:cs="Times"/>
            <w:color w:val="auto"/>
            <w:sz w:val="24"/>
            <w:szCs w:val="24"/>
          </w:rPr>
          <w:t>&lt;TX2&gt;</w:t>
        </w:r>
      </w:ins>
      <w:del w:id="108" w:author="Copy Editor" w:date="2017-07-20T11:19:00Z">
        <w:r w:rsidR="00A97B5C" w:rsidRPr="00F878D0" w:rsidDel="007F5D37">
          <w:rPr>
            <w:rFonts w:ascii="Times" w:hAnsi="Times" w:cs="Times"/>
            <w:color w:val="auto"/>
            <w:sz w:val="24"/>
            <w:szCs w:val="24"/>
          </w:rPr>
          <w:delText>In order t</w:delText>
        </w:r>
      </w:del>
      <w:ins w:id="109" w:author="Copy Editor" w:date="2017-07-20T11:19:00Z">
        <w:r w:rsidR="007F5D37">
          <w:rPr>
            <w:rFonts w:ascii="Times" w:hAnsi="Times" w:cs="Times"/>
            <w:color w:val="auto"/>
            <w:sz w:val="24"/>
            <w:szCs w:val="24"/>
          </w:rPr>
          <w:t>T</w:t>
        </w:r>
      </w:ins>
      <w:r w:rsidR="00A97B5C" w:rsidRPr="00F878D0">
        <w:rPr>
          <w:rFonts w:ascii="Times" w:hAnsi="Times" w:cs="Times"/>
          <w:color w:val="auto"/>
          <w:sz w:val="24"/>
          <w:szCs w:val="24"/>
        </w:rPr>
        <w:t>o perform their business tasks, most users need rights and permissions. Permissions determine the level of access to a resource that a user has (for example, read, modify, full control). Rights enable a user to perform system tasks (for example, shut down the system or change the system clock).</w:t>
      </w:r>
    </w:p>
    <w:p w14:paraId="227F5052" w14:textId="6BAC943D" w:rsidR="00A97B5C" w:rsidRPr="00F878D0" w:rsidRDefault="00D116ED" w:rsidP="00F878D0">
      <w:pPr>
        <w:pStyle w:val="TX2"/>
        <w:spacing w:line="480" w:lineRule="auto"/>
        <w:ind w:left="0" w:firstLine="360"/>
        <w:rPr>
          <w:rFonts w:ascii="Times" w:hAnsi="Times" w:cs="Times"/>
          <w:color w:val="auto"/>
          <w:sz w:val="24"/>
          <w:szCs w:val="24"/>
        </w:rPr>
      </w:pPr>
      <w:ins w:id="110" w:author="Copy Editor" w:date="2017-07-20T12:01:00Z">
        <w:r>
          <w:rPr>
            <w:rFonts w:ascii="Times" w:hAnsi="Times" w:cs="Times"/>
            <w:color w:val="auto"/>
            <w:sz w:val="24"/>
            <w:szCs w:val="24"/>
          </w:rPr>
          <w:lastRenderedPageBreak/>
          <w:t>&lt;TX2&gt;</w:t>
        </w:r>
      </w:ins>
      <w:r w:rsidR="00A97B5C" w:rsidRPr="00F878D0">
        <w:rPr>
          <w:rFonts w:ascii="Times" w:hAnsi="Times" w:cs="Times"/>
          <w:color w:val="auto"/>
          <w:sz w:val="24"/>
          <w:szCs w:val="24"/>
        </w:rPr>
        <w:t xml:space="preserve">In a Windows Server </w:t>
      </w:r>
      <w:r w:rsidR="00F56727" w:rsidRPr="00F878D0">
        <w:rPr>
          <w:rFonts w:ascii="Times" w:hAnsi="Times" w:cs="Times"/>
          <w:color w:val="auto"/>
          <w:sz w:val="24"/>
          <w:szCs w:val="24"/>
        </w:rPr>
        <w:t>201</w:t>
      </w:r>
      <w:r w:rsidR="00F56727">
        <w:rPr>
          <w:rFonts w:ascii="Times" w:hAnsi="Times" w:cs="Times"/>
          <w:color w:val="auto"/>
          <w:sz w:val="24"/>
          <w:szCs w:val="24"/>
        </w:rPr>
        <w:t>6</w:t>
      </w:r>
      <w:r w:rsidR="00F56727" w:rsidRPr="00F878D0">
        <w:rPr>
          <w:rFonts w:ascii="Times" w:hAnsi="Times" w:cs="Times"/>
          <w:color w:val="auto"/>
          <w:sz w:val="24"/>
          <w:szCs w:val="24"/>
        </w:rPr>
        <w:t xml:space="preserve"> </w:t>
      </w:r>
      <w:r w:rsidR="00A97B5C" w:rsidRPr="00F878D0">
        <w:rPr>
          <w:rFonts w:ascii="Times" w:hAnsi="Times" w:cs="Times"/>
          <w:color w:val="auto"/>
          <w:sz w:val="24"/>
          <w:szCs w:val="24"/>
        </w:rPr>
        <w:t>environment, Share permissions and NTFS permissions allow users to access network resources. Share permissions have one purpose: to control the use of resources accessed over the network. If the resource is not shared, it will not be “seen” on the network. NTFS permissions have more varied capabilities. They apply to resource access both over the network and interactively—that is, while a user is logged on to the system itself and accessing the resource directly through the local hard drive. NTFS permissions are also more granular than Share permissions so that they give system administrators a much more detailed level of control over the resource.</w:t>
      </w:r>
    </w:p>
    <w:p w14:paraId="09393116" w14:textId="56BFD6D4" w:rsidR="00A97B5C" w:rsidRPr="00F878D0" w:rsidRDefault="00D116ED" w:rsidP="00F878D0">
      <w:pPr>
        <w:pStyle w:val="TX2"/>
        <w:spacing w:line="480" w:lineRule="auto"/>
        <w:ind w:left="0" w:firstLine="360"/>
        <w:rPr>
          <w:rFonts w:ascii="Times" w:hAnsi="Times" w:cs="Times"/>
          <w:color w:val="auto"/>
          <w:sz w:val="24"/>
          <w:szCs w:val="24"/>
        </w:rPr>
      </w:pPr>
      <w:ins w:id="111" w:author="Copy Editor" w:date="2017-07-20T12:02:00Z">
        <w:r>
          <w:rPr>
            <w:rFonts w:ascii="Times" w:hAnsi="Times" w:cs="Times"/>
            <w:color w:val="auto"/>
            <w:sz w:val="24"/>
            <w:szCs w:val="24"/>
          </w:rPr>
          <w:t>&lt;TX2&gt;</w:t>
        </w:r>
      </w:ins>
      <w:r w:rsidR="00A97B5C" w:rsidRPr="00F878D0">
        <w:rPr>
          <w:rFonts w:ascii="Times" w:hAnsi="Times" w:cs="Times"/>
          <w:color w:val="auto"/>
          <w:sz w:val="24"/>
          <w:szCs w:val="24"/>
        </w:rPr>
        <w:t>Configuring, monitoring, and troubleshooting permissions can get complicated. Inheritance of permissions from parent objects, the combining of permissions, careless planning, and careless administration can make managing permissions confusing. Windows Server 201</w:t>
      </w:r>
      <w:r w:rsidR="00F56727">
        <w:rPr>
          <w:rFonts w:ascii="Times" w:hAnsi="Times" w:cs="Times"/>
          <w:color w:val="auto"/>
          <w:sz w:val="24"/>
          <w:szCs w:val="24"/>
        </w:rPr>
        <w:t>6</w:t>
      </w:r>
      <w:r w:rsidR="00A97B5C" w:rsidRPr="00F878D0">
        <w:rPr>
          <w:rFonts w:ascii="Times" w:hAnsi="Times" w:cs="Times"/>
          <w:color w:val="auto"/>
          <w:sz w:val="24"/>
          <w:szCs w:val="24"/>
        </w:rPr>
        <w:t xml:space="preserve"> has some command-line utilities to track permissions, but these are cumbersome and are better used for scripting than for auditing. In this lab, you use a third-party utility</w:t>
      </w:r>
      <w:r w:rsidR="00675BC2" w:rsidRPr="00F878D0">
        <w:rPr>
          <w:rFonts w:ascii="Times" w:hAnsi="Times" w:cs="Times"/>
          <w:color w:val="auto"/>
          <w:sz w:val="24"/>
          <w:szCs w:val="24"/>
        </w:rPr>
        <w:t xml:space="preserve"> </w:t>
      </w:r>
      <w:r w:rsidR="00A97B5C" w:rsidRPr="00F878D0">
        <w:rPr>
          <w:rFonts w:ascii="Times" w:hAnsi="Times" w:cs="Times"/>
          <w:color w:val="auto"/>
          <w:sz w:val="24"/>
          <w:szCs w:val="24"/>
        </w:rPr>
        <w:t>designed to audit permissions.</w:t>
      </w:r>
    </w:p>
    <w:p w14:paraId="721CBD8E" w14:textId="18A167CC" w:rsidR="00A97B5C" w:rsidRPr="00F878D0" w:rsidRDefault="00D116ED" w:rsidP="00F878D0">
      <w:pPr>
        <w:pStyle w:val="TX2"/>
        <w:spacing w:line="480" w:lineRule="auto"/>
        <w:ind w:left="0" w:firstLine="360"/>
        <w:rPr>
          <w:rFonts w:ascii="Times" w:hAnsi="Times" w:cs="Times"/>
          <w:color w:val="auto"/>
          <w:sz w:val="24"/>
          <w:szCs w:val="24"/>
        </w:rPr>
      </w:pPr>
      <w:ins w:id="112" w:author="Copy Editor" w:date="2017-07-20T12:02:00Z">
        <w:r>
          <w:rPr>
            <w:rFonts w:ascii="Times" w:hAnsi="Times" w:cs="Times"/>
            <w:color w:val="auto"/>
            <w:sz w:val="24"/>
            <w:szCs w:val="24"/>
          </w:rPr>
          <w:t>&lt;TX2&gt;</w:t>
        </w:r>
      </w:ins>
      <w:r w:rsidR="00A97B5C" w:rsidRPr="00F878D0">
        <w:rPr>
          <w:rFonts w:ascii="Times" w:hAnsi="Times" w:cs="Times"/>
          <w:color w:val="auto"/>
          <w:sz w:val="24"/>
          <w:szCs w:val="24"/>
        </w:rPr>
        <w:t>After completing this lab, you will be able to:</w:t>
      </w:r>
    </w:p>
    <w:p w14:paraId="53A0E300" w14:textId="0317BC5A" w:rsidR="00A97B5C" w:rsidRPr="00F878D0" w:rsidRDefault="00D116ED" w:rsidP="00F878D0">
      <w:pPr>
        <w:pStyle w:val="COOH1"/>
        <w:numPr>
          <w:ilvl w:val="0"/>
          <w:numId w:val="2"/>
        </w:numPr>
        <w:tabs>
          <w:tab w:val="clear" w:pos="240"/>
        </w:tabs>
        <w:spacing w:before="0" w:line="480" w:lineRule="auto"/>
        <w:rPr>
          <w:rFonts w:ascii="Times" w:hAnsi="Times" w:cs="Times"/>
          <w:color w:val="auto"/>
          <w:sz w:val="24"/>
          <w:szCs w:val="24"/>
        </w:rPr>
      </w:pPr>
      <w:ins w:id="113" w:author="Copy Editor" w:date="2017-07-20T12:02:00Z">
        <w:r>
          <w:rPr>
            <w:rFonts w:ascii="Times" w:hAnsi="Times" w:cs="Times"/>
            <w:color w:val="auto"/>
            <w:sz w:val="24"/>
            <w:szCs w:val="24"/>
          </w:rPr>
          <w:t>&lt;BL&gt;</w:t>
        </w:r>
      </w:ins>
      <w:r w:rsidR="00A97B5C" w:rsidRPr="00F878D0">
        <w:rPr>
          <w:rFonts w:ascii="Times" w:hAnsi="Times" w:cs="Times"/>
          <w:color w:val="auto"/>
          <w:sz w:val="24"/>
          <w:szCs w:val="24"/>
        </w:rPr>
        <w:t>Configure Share and NTFS permissions</w:t>
      </w:r>
    </w:p>
    <w:p w14:paraId="5E315EED"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Analyze combined Share and NTFS permissions</w:t>
      </w:r>
    </w:p>
    <w:p w14:paraId="27138177" w14:textId="77777777" w:rsidR="00A97B5C" w:rsidRPr="00F878D0" w:rsidRDefault="00A97B5C" w:rsidP="00F878D0">
      <w:pPr>
        <w:pStyle w:val="COOH1"/>
        <w:numPr>
          <w:ilvl w:val="0"/>
          <w:numId w:val="2"/>
        </w:numPr>
        <w:tabs>
          <w:tab w:val="clear" w:pos="240"/>
        </w:tabs>
        <w:spacing w:before="0" w:line="480" w:lineRule="auto"/>
        <w:rPr>
          <w:rFonts w:ascii="Times" w:hAnsi="Times" w:cs="Times"/>
          <w:color w:val="auto"/>
          <w:sz w:val="24"/>
          <w:szCs w:val="24"/>
        </w:rPr>
      </w:pPr>
      <w:r w:rsidRPr="00F878D0">
        <w:rPr>
          <w:rFonts w:ascii="Times" w:hAnsi="Times" w:cs="Times"/>
          <w:color w:val="auto"/>
          <w:sz w:val="24"/>
          <w:szCs w:val="24"/>
        </w:rPr>
        <w:t>Install and configure a permissions auditing utility</w:t>
      </w:r>
    </w:p>
    <w:p w14:paraId="325A8421" w14:textId="40A187DC" w:rsidR="00A97B5C" w:rsidRPr="00F878D0" w:rsidRDefault="00D116ED" w:rsidP="00F878D0">
      <w:pPr>
        <w:pStyle w:val="TX1"/>
        <w:spacing w:line="480" w:lineRule="auto"/>
        <w:ind w:left="0"/>
        <w:rPr>
          <w:rFonts w:ascii="Times" w:hAnsi="Times" w:cs="Times"/>
          <w:color w:val="auto"/>
          <w:sz w:val="24"/>
          <w:szCs w:val="24"/>
        </w:rPr>
      </w:pPr>
      <w:ins w:id="114" w:author="Copy Editor" w:date="2017-07-20T12:02:00Z">
        <w:r>
          <w:rPr>
            <w:rFonts w:ascii="Times" w:hAnsi="Times" w:cs="Times"/>
            <w:b/>
            <w:color w:val="auto"/>
            <w:sz w:val="24"/>
            <w:szCs w:val="24"/>
          </w:rPr>
          <w:t>&lt;H2&gt;</w:t>
        </w:r>
      </w:ins>
      <w:r w:rsidR="00A97B5C" w:rsidRPr="00F878D0">
        <w:rPr>
          <w:rFonts w:ascii="Times" w:hAnsi="Times" w:cs="Times"/>
          <w:b/>
          <w:color w:val="auto"/>
          <w:sz w:val="24"/>
          <w:szCs w:val="24"/>
        </w:rPr>
        <w:t>Materials Required</w:t>
      </w:r>
    </w:p>
    <w:p w14:paraId="558BADEB" w14:textId="0FE5E17D" w:rsidR="00A97B5C" w:rsidRPr="00F878D0" w:rsidRDefault="00D116ED" w:rsidP="00F878D0">
      <w:pPr>
        <w:pStyle w:val="TX1"/>
        <w:spacing w:line="480" w:lineRule="auto"/>
        <w:ind w:left="0"/>
        <w:rPr>
          <w:rFonts w:ascii="Times" w:hAnsi="Times" w:cs="Times"/>
          <w:color w:val="auto"/>
          <w:sz w:val="24"/>
          <w:szCs w:val="24"/>
        </w:rPr>
      </w:pPr>
      <w:ins w:id="115" w:author="Copy Editor" w:date="2017-07-20T12:02:00Z">
        <w:r>
          <w:rPr>
            <w:rFonts w:ascii="Times" w:hAnsi="Times" w:cs="Times"/>
            <w:color w:val="auto"/>
            <w:sz w:val="24"/>
            <w:szCs w:val="24"/>
          </w:rPr>
          <w:t>&lt;TX1&gt;</w:t>
        </w:r>
      </w:ins>
      <w:r w:rsidR="00A97B5C" w:rsidRPr="00F878D0">
        <w:rPr>
          <w:rFonts w:ascii="Times" w:hAnsi="Times" w:cs="Times"/>
          <w:color w:val="auto"/>
          <w:sz w:val="24"/>
          <w:szCs w:val="24"/>
        </w:rPr>
        <w:t>This lab requires the following:</w:t>
      </w:r>
    </w:p>
    <w:p w14:paraId="6A9BF898" w14:textId="0108255F" w:rsidR="00A97B5C" w:rsidRPr="00F878D0" w:rsidRDefault="00D116ED" w:rsidP="00F878D0">
      <w:pPr>
        <w:pStyle w:val="COOH1"/>
        <w:numPr>
          <w:ilvl w:val="0"/>
          <w:numId w:val="2"/>
        </w:numPr>
        <w:tabs>
          <w:tab w:val="clear" w:pos="240"/>
        </w:tabs>
        <w:spacing w:before="0" w:line="480" w:lineRule="auto"/>
        <w:rPr>
          <w:rFonts w:ascii="Times" w:hAnsi="Times" w:cs="Times"/>
          <w:color w:val="auto"/>
          <w:sz w:val="24"/>
          <w:szCs w:val="24"/>
        </w:rPr>
      </w:pPr>
      <w:ins w:id="116" w:author="Copy Editor" w:date="2017-07-20T12:02:00Z">
        <w:r>
          <w:rPr>
            <w:rFonts w:ascii="Times" w:hAnsi="Times" w:cs="Times"/>
            <w:color w:val="auto"/>
            <w:sz w:val="24"/>
            <w:szCs w:val="24"/>
          </w:rPr>
          <w:t>&lt;BL&gt;</w:t>
        </w:r>
      </w:ins>
      <w:r w:rsidR="00A97B5C" w:rsidRPr="00F878D0">
        <w:rPr>
          <w:rFonts w:ascii="Times" w:hAnsi="Times" w:cs="Times"/>
          <w:color w:val="auto"/>
          <w:sz w:val="24"/>
          <w:szCs w:val="24"/>
        </w:rPr>
        <w:t xml:space="preserve">Windows Server </w:t>
      </w:r>
      <w:r w:rsidR="00A8116E">
        <w:rPr>
          <w:rFonts w:ascii="Times" w:hAnsi="Times" w:cs="Times"/>
          <w:color w:val="auto"/>
          <w:sz w:val="24"/>
          <w:szCs w:val="24"/>
        </w:rPr>
        <w:t>2016</w:t>
      </w:r>
    </w:p>
    <w:p w14:paraId="7C9CD275" w14:textId="77777777" w:rsidR="00A97B5C" w:rsidRPr="00F878D0" w:rsidRDefault="00A8116E"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Windows 10</w:t>
      </w:r>
      <w:r w:rsidR="00F56727">
        <w:rPr>
          <w:rFonts w:ascii="Times" w:hAnsi="Times" w:cs="Times"/>
          <w:color w:val="auto"/>
          <w:sz w:val="24"/>
          <w:szCs w:val="24"/>
        </w:rPr>
        <w:t xml:space="preserve"> VM</w:t>
      </w:r>
    </w:p>
    <w:p w14:paraId="2742BA48" w14:textId="308E6064" w:rsidR="00A97B5C" w:rsidRPr="00F878D0" w:rsidRDefault="00D116ED" w:rsidP="00F878D0">
      <w:pPr>
        <w:pStyle w:val="TX1"/>
        <w:spacing w:line="480" w:lineRule="auto"/>
        <w:ind w:left="0"/>
        <w:rPr>
          <w:rFonts w:ascii="Times" w:hAnsi="Times" w:cs="Times"/>
          <w:color w:val="auto"/>
          <w:sz w:val="24"/>
          <w:szCs w:val="24"/>
        </w:rPr>
      </w:pPr>
      <w:ins w:id="117" w:author="Copy Editor" w:date="2017-07-20T12:03:00Z">
        <w:r>
          <w:rPr>
            <w:rFonts w:ascii="Times" w:hAnsi="Times" w:cs="Times"/>
            <w:b/>
            <w:color w:val="auto"/>
            <w:sz w:val="24"/>
            <w:szCs w:val="24"/>
          </w:rPr>
          <w:t>&lt;H2&gt;</w:t>
        </w:r>
      </w:ins>
      <w:r w:rsidR="00A97B5C" w:rsidRPr="00F878D0">
        <w:rPr>
          <w:rFonts w:ascii="Times" w:hAnsi="Times" w:cs="Times"/>
          <w:b/>
          <w:color w:val="auto"/>
          <w:sz w:val="24"/>
          <w:szCs w:val="24"/>
        </w:rPr>
        <w:t>Activity</w:t>
      </w:r>
    </w:p>
    <w:p w14:paraId="45F125A9" w14:textId="61149C9E" w:rsidR="00A97B5C" w:rsidRPr="00F878D0" w:rsidRDefault="00D116ED" w:rsidP="00F878D0">
      <w:pPr>
        <w:pStyle w:val="FE1TX1"/>
        <w:spacing w:before="0" w:after="0" w:line="480" w:lineRule="auto"/>
        <w:ind w:left="0"/>
        <w:rPr>
          <w:rStyle w:val="csbl"/>
          <w:rFonts w:ascii="Times" w:hAnsi="Times" w:cs="Times"/>
          <w:b w:val="0"/>
          <w:bCs/>
          <w:color w:val="auto"/>
          <w:sz w:val="24"/>
          <w:szCs w:val="24"/>
        </w:rPr>
      </w:pPr>
      <w:ins w:id="118" w:author="Copy Editor" w:date="2017-07-20T12:03:00Z">
        <w:r>
          <w:rPr>
            <w:rFonts w:ascii="Times" w:hAnsi="Times" w:cs="Times"/>
            <w:color w:val="auto"/>
            <w:sz w:val="24"/>
            <w:szCs w:val="24"/>
          </w:rPr>
          <w:t>&lt;FE1TX1&gt;</w:t>
        </w:r>
      </w:ins>
      <w:r w:rsidR="00A97B5C" w:rsidRPr="00F878D0">
        <w:rPr>
          <w:rFonts w:ascii="Times" w:hAnsi="Times" w:cs="Times"/>
          <w:color w:val="auto"/>
          <w:sz w:val="24"/>
          <w:szCs w:val="24"/>
        </w:rPr>
        <w:t xml:space="preserve">Estimated completion time: </w:t>
      </w:r>
      <w:r w:rsidR="00A97B5C" w:rsidRPr="00F878D0">
        <w:rPr>
          <w:rFonts w:ascii="Times" w:hAnsi="Times" w:cs="Times"/>
          <w:b/>
          <w:color w:val="auto"/>
          <w:sz w:val="24"/>
          <w:szCs w:val="24"/>
        </w:rPr>
        <w:t>40–50 minutes</w:t>
      </w:r>
    </w:p>
    <w:p w14:paraId="4F3EA580" w14:textId="6EC938E4" w:rsidR="00A97B5C" w:rsidRPr="00F878D0" w:rsidRDefault="00D116ED" w:rsidP="00F878D0">
      <w:pPr>
        <w:pStyle w:val="TX1"/>
        <w:spacing w:line="480" w:lineRule="auto"/>
        <w:ind w:left="0"/>
        <w:rPr>
          <w:rFonts w:ascii="Times" w:hAnsi="Times" w:cs="Times"/>
          <w:color w:val="auto"/>
          <w:sz w:val="24"/>
          <w:szCs w:val="24"/>
        </w:rPr>
      </w:pPr>
      <w:ins w:id="119" w:author="Copy Editor" w:date="2017-07-20T12:03:00Z">
        <w:r>
          <w:rPr>
            <w:rFonts w:ascii="Times" w:hAnsi="Times" w:cs="Times"/>
            <w:color w:val="auto"/>
            <w:sz w:val="24"/>
            <w:szCs w:val="24"/>
          </w:rPr>
          <w:lastRenderedPageBreak/>
          <w:t>&lt;TX1&gt;</w:t>
        </w:r>
      </w:ins>
      <w:r w:rsidR="00A97B5C" w:rsidRPr="00F878D0">
        <w:rPr>
          <w:rFonts w:ascii="Times" w:hAnsi="Times" w:cs="Times"/>
          <w:color w:val="auto"/>
          <w:sz w:val="24"/>
          <w:szCs w:val="24"/>
        </w:rPr>
        <w:t>In this lab, you configure Share and NTFS permissions and use EMCO Permissions Audit</w:t>
      </w:r>
      <w:r w:rsidR="000D2307">
        <w:rPr>
          <w:rFonts w:ascii="Times" w:hAnsi="Times" w:cs="Times"/>
          <w:color w:val="auto"/>
          <w:sz w:val="24"/>
          <w:szCs w:val="24"/>
        </w:rPr>
        <w:t xml:space="preserve"> </w:t>
      </w:r>
      <w:r w:rsidR="00A97B5C" w:rsidRPr="00F878D0">
        <w:rPr>
          <w:rFonts w:ascii="Times" w:hAnsi="Times" w:cs="Times"/>
          <w:color w:val="auto"/>
          <w:sz w:val="24"/>
          <w:szCs w:val="24"/>
        </w:rPr>
        <w:t>Professional to audit permissions.</w:t>
      </w:r>
    </w:p>
    <w:p w14:paraId="316008ED" w14:textId="3898831B" w:rsidR="00A97B5C" w:rsidRPr="00F878D0" w:rsidRDefault="00D116ED" w:rsidP="00F878D0">
      <w:pPr>
        <w:pStyle w:val="NLFIRST"/>
        <w:numPr>
          <w:ilvl w:val="0"/>
          <w:numId w:val="13"/>
        </w:numPr>
        <w:tabs>
          <w:tab w:val="clear" w:pos="1000"/>
        </w:tabs>
        <w:spacing w:before="0" w:after="0" w:line="480" w:lineRule="auto"/>
        <w:rPr>
          <w:rFonts w:ascii="Times" w:hAnsi="Times" w:cs="Times"/>
          <w:color w:val="auto"/>
          <w:sz w:val="24"/>
          <w:szCs w:val="24"/>
        </w:rPr>
      </w:pPr>
      <w:ins w:id="120" w:author="Copy Editor" w:date="2017-07-20T12:03:00Z">
        <w:r>
          <w:rPr>
            <w:rFonts w:ascii="Times" w:hAnsi="Times" w:cs="Times"/>
            <w:color w:val="auto"/>
            <w:sz w:val="24"/>
            <w:szCs w:val="24"/>
          </w:rPr>
          <w:t>&lt;NL_FIRST&gt;</w:t>
        </w:r>
      </w:ins>
      <w:r w:rsidR="00A97B5C" w:rsidRPr="00F878D0">
        <w:rPr>
          <w:rFonts w:ascii="Times" w:hAnsi="Times" w:cs="Times"/>
          <w:color w:val="auto"/>
          <w:sz w:val="24"/>
          <w:szCs w:val="24"/>
        </w:rPr>
        <w:t xml:space="preserve">Log on to </w:t>
      </w:r>
      <w:r w:rsidR="00A8116E" w:rsidRPr="00A8116E">
        <w:rPr>
          <w:rStyle w:val="italic"/>
          <w:rFonts w:ascii="Times" w:hAnsi="Times" w:cs="Times"/>
          <w:i w:val="0"/>
          <w:iCs/>
          <w:color w:val="auto"/>
          <w:sz w:val="24"/>
          <w:szCs w:val="24"/>
          <w:lang w:eastAsia="en-US"/>
        </w:rPr>
        <w:t>Windows 10 VM</w:t>
      </w:r>
      <w:r w:rsidR="00A97B5C" w:rsidRPr="00F878D0">
        <w:rPr>
          <w:rFonts w:ascii="Times" w:hAnsi="Times" w:cs="Times"/>
          <w:color w:val="auto"/>
          <w:sz w:val="24"/>
          <w:szCs w:val="24"/>
        </w:rPr>
        <w:t xml:space="preserve"> with an administrative account. Turn Windows Firewall off.</w:t>
      </w:r>
    </w:p>
    <w:p w14:paraId="4C433561" w14:textId="4DEA7B73" w:rsidR="00A97B5C" w:rsidRPr="00F878D0" w:rsidRDefault="00D116ED" w:rsidP="00F878D0">
      <w:pPr>
        <w:pStyle w:val="NLFIRST"/>
        <w:numPr>
          <w:ilvl w:val="0"/>
          <w:numId w:val="13"/>
        </w:numPr>
        <w:tabs>
          <w:tab w:val="clear" w:pos="1000"/>
        </w:tabs>
        <w:spacing w:before="0" w:after="0" w:line="480" w:lineRule="auto"/>
        <w:rPr>
          <w:rFonts w:ascii="Times" w:hAnsi="Times" w:cs="Times"/>
          <w:color w:val="auto"/>
          <w:sz w:val="24"/>
          <w:szCs w:val="24"/>
        </w:rPr>
      </w:pPr>
      <w:ins w:id="121" w:author="Copy Editor" w:date="2017-07-20T12:03:00Z">
        <w:r>
          <w:rPr>
            <w:rFonts w:ascii="Times" w:hAnsi="Times" w:cs="Times"/>
            <w:color w:val="auto"/>
            <w:sz w:val="24"/>
            <w:szCs w:val="24"/>
          </w:rPr>
          <w:t>&lt;NL_MID&gt;</w:t>
        </w:r>
      </w:ins>
      <w:r w:rsidR="00A97B5C" w:rsidRPr="00F878D0">
        <w:rPr>
          <w:rFonts w:ascii="Times" w:hAnsi="Times" w:cs="Times"/>
          <w:color w:val="auto"/>
          <w:sz w:val="24"/>
          <w:szCs w:val="24"/>
        </w:rPr>
        <w:t xml:space="preserve">Log on to </w:t>
      </w:r>
      <w:r w:rsidR="00A8116E" w:rsidRPr="00A8116E">
        <w:rPr>
          <w:rStyle w:val="italic"/>
          <w:rFonts w:ascii="Times" w:hAnsi="Times" w:cs="Times"/>
          <w:i w:val="0"/>
          <w:iCs/>
          <w:color w:val="auto"/>
          <w:sz w:val="24"/>
          <w:szCs w:val="24"/>
          <w:lang w:eastAsia="en-US"/>
        </w:rPr>
        <w:t>Windows Server</w:t>
      </w:r>
      <w:r w:rsidR="00A97B5C" w:rsidRPr="00F878D0">
        <w:rPr>
          <w:rFonts w:ascii="Times" w:hAnsi="Times" w:cs="Times"/>
          <w:color w:val="auto"/>
          <w:sz w:val="24"/>
          <w:szCs w:val="24"/>
        </w:rPr>
        <w:t xml:space="preserve"> as the domain administrator. Turn Windows Firewall off.</w:t>
      </w:r>
    </w:p>
    <w:p w14:paraId="49639671" w14:textId="7A6A5AF5" w:rsidR="00A97B5C" w:rsidRPr="00F878D0" w:rsidRDefault="00A97B5C" w:rsidP="000D2307">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Open </w:t>
      </w:r>
      <w:r w:rsidR="00F56727">
        <w:rPr>
          <w:rFonts w:ascii="Times" w:hAnsi="Times" w:cs="Times"/>
          <w:color w:val="auto"/>
          <w:sz w:val="24"/>
          <w:szCs w:val="24"/>
        </w:rPr>
        <w:t>a web browser</w:t>
      </w:r>
      <w:r w:rsidRPr="00F878D0">
        <w:rPr>
          <w:rFonts w:ascii="Times" w:hAnsi="Times" w:cs="Times"/>
          <w:color w:val="auto"/>
          <w:sz w:val="24"/>
          <w:szCs w:val="24"/>
        </w:rPr>
        <w:t xml:space="preserve">, </w:t>
      </w:r>
      <w:r w:rsidR="00F56727">
        <w:rPr>
          <w:rFonts w:ascii="Times" w:hAnsi="Times" w:cs="Times"/>
          <w:color w:val="auto"/>
          <w:sz w:val="24"/>
          <w:szCs w:val="24"/>
        </w:rPr>
        <w:t>navigate</w:t>
      </w:r>
      <w:r w:rsidR="00F56727" w:rsidRPr="00F878D0">
        <w:rPr>
          <w:rFonts w:ascii="Times" w:hAnsi="Times" w:cs="Times"/>
          <w:color w:val="auto"/>
          <w:sz w:val="24"/>
          <w:szCs w:val="24"/>
        </w:rPr>
        <w:t xml:space="preserve"> </w:t>
      </w:r>
      <w:r w:rsidRPr="00F878D0">
        <w:rPr>
          <w:rFonts w:ascii="Times" w:hAnsi="Times" w:cs="Times"/>
          <w:color w:val="auto"/>
          <w:sz w:val="24"/>
          <w:szCs w:val="24"/>
        </w:rPr>
        <w:t xml:space="preserve">to </w:t>
      </w:r>
      <w:ins w:id="122" w:author="Copy Editor" w:date="2017-07-20T12:03:00Z">
        <w:r w:rsidR="00D116ED">
          <w:rPr>
            <w:rFonts w:ascii="Times" w:hAnsi="Times" w:cs="Times"/>
            <w:color w:val="auto"/>
            <w:sz w:val="24"/>
            <w:szCs w:val="24"/>
          </w:rPr>
          <w:t>&lt;URL&gt;</w:t>
        </w:r>
      </w:ins>
      <w:r w:rsidRPr="00F878D0">
        <w:rPr>
          <w:rStyle w:val="Bold"/>
          <w:rFonts w:ascii="Times" w:hAnsi="Times" w:cs="Times"/>
          <w:bCs/>
          <w:color w:val="auto"/>
          <w:sz w:val="24"/>
          <w:szCs w:val="24"/>
          <w:lang w:eastAsia="en-US"/>
        </w:rPr>
        <w:t>http://emcosoftware.com/permissions-audit/download</w:t>
      </w:r>
      <w:ins w:id="123" w:author="Copy Editor" w:date="2017-07-20T12:03:00Z">
        <w:r w:rsidR="00D116ED">
          <w:rPr>
            <w:rStyle w:val="Bold"/>
            <w:rFonts w:ascii="Times" w:hAnsi="Times" w:cs="Times"/>
            <w:bCs/>
            <w:color w:val="auto"/>
            <w:sz w:val="24"/>
            <w:szCs w:val="24"/>
            <w:lang w:eastAsia="en-US"/>
          </w:rPr>
          <w:t>&lt;/URL&gt;</w:t>
        </w:r>
      </w:ins>
      <w:r w:rsidRPr="00F878D0">
        <w:rPr>
          <w:rStyle w:val="Bold"/>
          <w:rFonts w:ascii="Times" w:hAnsi="Times" w:cs="Times"/>
          <w:b w:val="0"/>
          <w:color w:val="auto"/>
          <w:sz w:val="24"/>
          <w:szCs w:val="24"/>
          <w:lang w:eastAsia="en-US"/>
        </w:rPr>
        <w:t>,</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Download</w:t>
      </w:r>
      <w:r w:rsidRPr="00F878D0">
        <w:rPr>
          <w:rStyle w:val="Bold"/>
          <w:rFonts w:ascii="Times" w:hAnsi="Times" w:cs="Times"/>
          <w:b w:val="0"/>
          <w:color w:val="auto"/>
          <w:sz w:val="24"/>
          <w:szCs w:val="24"/>
          <w:lang w:eastAsia="en-US"/>
        </w:rPr>
        <w:t>,</w:t>
      </w:r>
      <w:r w:rsidRPr="00F878D0">
        <w:rPr>
          <w:rFonts w:ascii="Times" w:hAnsi="Times" w:cs="Times"/>
          <w:color w:val="auto"/>
          <w:sz w:val="24"/>
          <w:szCs w:val="24"/>
        </w:rPr>
        <w:t xml:space="preserve"> and save the </w:t>
      </w:r>
      <w:r w:rsidR="000D2307" w:rsidRPr="000D2307">
        <w:rPr>
          <w:rFonts w:ascii="Times" w:hAnsi="Times" w:cs="Times"/>
          <w:color w:val="auto"/>
          <w:sz w:val="24"/>
          <w:szCs w:val="24"/>
        </w:rPr>
        <w:t xml:space="preserve">PermissionsAuditSetup.exe </w:t>
      </w:r>
      <w:r w:rsidRPr="00F878D0">
        <w:rPr>
          <w:rFonts w:ascii="Times" w:hAnsi="Times" w:cs="Times"/>
          <w:color w:val="auto"/>
          <w:sz w:val="24"/>
          <w:szCs w:val="24"/>
        </w:rPr>
        <w:t>to your desktop.</w:t>
      </w:r>
    </w:p>
    <w:p w14:paraId="0C8F3C7A" w14:textId="77777777" w:rsidR="00B9224A" w:rsidRPr="00F878D0" w:rsidRDefault="00B9224A" w:rsidP="00F878D0">
      <w:pPr>
        <w:pStyle w:val="NLM"/>
        <w:tabs>
          <w:tab w:val="clear" w:pos="720"/>
          <w:tab w:val="clear" w:pos="1440"/>
          <w:tab w:val="clear" w:pos="2160"/>
          <w:tab w:val="clear" w:pos="2880"/>
          <w:tab w:val="clear" w:pos="3600"/>
          <w:tab w:val="clear" w:pos="4320"/>
          <w:tab w:val="clear" w:pos="5040"/>
          <w:tab w:val="clear" w:pos="5760"/>
          <w:tab w:val="clear" w:pos="6480"/>
          <w:tab w:val="clear" w:pos="7200"/>
          <w:tab w:val="clear" w:pos="7380"/>
          <w:tab w:val="clear" w:pos="7920"/>
          <w:tab w:val="clear" w:pos="8640"/>
          <w:tab w:val="clear" w:pos="10080"/>
          <w:tab w:val="clear" w:pos="10800"/>
          <w:tab w:val="clear" w:pos="11520"/>
        </w:tabs>
        <w:spacing w:after="0" w:line="480" w:lineRule="auto"/>
        <w:ind w:left="0" w:firstLine="0"/>
        <w:rPr>
          <w:rFonts w:ascii="Times" w:hAnsi="Times" w:cs="Times"/>
          <w:color w:val="auto"/>
          <w:sz w:val="24"/>
          <w:szCs w:val="24"/>
        </w:rPr>
      </w:pPr>
      <w:r w:rsidRPr="00F878D0">
        <w:rPr>
          <w:rFonts w:ascii="Times" w:hAnsi="Times" w:cs="Times"/>
          <w:b/>
          <w:color w:val="auto"/>
          <w:sz w:val="24"/>
          <w:szCs w:val="24"/>
        </w:rPr>
        <w:t>[Insert Icon Here]</w:t>
      </w:r>
    </w:p>
    <w:p w14:paraId="6E0FDC79" w14:textId="2735DC12" w:rsidR="00A97B5C" w:rsidRPr="00F878D0" w:rsidRDefault="00A97B5C" w:rsidP="00F878D0">
      <w:pPr>
        <w:pStyle w:val="B1TX1"/>
        <w:spacing w:before="0" w:after="0" w:line="480" w:lineRule="auto"/>
        <w:ind w:left="0" w:right="0"/>
        <w:rPr>
          <w:rFonts w:ascii="Times" w:hAnsi="Times" w:cs="Times"/>
          <w:color w:val="auto"/>
          <w:sz w:val="24"/>
          <w:szCs w:val="24"/>
        </w:rPr>
      </w:pPr>
      <w:r w:rsidRPr="00F878D0">
        <w:rPr>
          <w:rFonts w:ascii="Times" w:hAnsi="Times" w:cs="Times"/>
          <w:color w:val="auto"/>
          <w:sz w:val="24"/>
          <w:szCs w:val="24"/>
        </w:rPr>
        <w:t>It is not unusual for websites to change where files are stored. If the suggested URL no longer functions, open a search engine such as Google and search for “EMCO Permissions Audit</w:t>
      </w:r>
      <w:ins w:id="124" w:author="Copy Editor" w:date="2017-07-20T11:21:00Z">
        <w:r w:rsidR="00241A78">
          <w:rPr>
            <w:rFonts w:ascii="Times" w:hAnsi="Times" w:cs="Times"/>
            <w:color w:val="auto"/>
            <w:sz w:val="24"/>
            <w:szCs w:val="24"/>
          </w:rPr>
          <w:t>.</w:t>
        </w:r>
      </w:ins>
      <w:r w:rsidRPr="00F878D0">
        <w:rPr>
          <w:rFonts w:ascii="Times" w:hAnsi="Times" w:cs="Times"/>
          <w:color w:val="auto"/>
          <w:sz w:val="24"/>
          <w:szCs w:val="24"/>
        </w:rPr>
        <w:t>”</w:t>
      </w:r>
      <w:del w:id="125" w:author="Copy Editor" w:date="2017-07-20T11:21:00Z">
        <w:r w:rsidRPr="00F878D0" w:rsidDel="00241A78">
          <w:rPr>
            <w:rFonts w:ascii="Times" w:hAnsi="Times" w:cs="Times"/>
            <w:color w:val="auto"/>
            <w:sz w:val="24"/>
            <w:szCs w:val="24"/>
          </w:rPr>
          <w:delText>.</w:delText>
        </w:r>
      </w:del>
    </w:p>
    <w:p w14:paraId="718A0B16" w14:textId="58486618"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Double-click the downloaded file to install EMCO Permissions Audit</w:t>
      </w:r>
      <w:r w:rsidR="00A26C6A">
        <w:rPr>
          <w:rFonts w:ascii="Times" w:hAnsi="Times" w:cs="Times"/>
          <w:color w:val="auto"/>
          <w:sz w:val="24"/>
          <w:szCs w:val="24"/>
        </w:rPr>
        <w:t xml:space="preserve"> 2</w:t>
      </w:r>
      <w:r w:rsidRPr="00F878D0">
        <w:rPr>
          <w:rFonts w:ascii="Times" w:hAnsi="Times" w:cs="Times"/>
          <w:color w:val="auto"/>
          <w:sz w:val="24"/>
          <w:szCs w:val="24"/>
        </w:rPr>
        <w:t>.</w:t>
      </w:r>
      <w:r w:rsidR="00A26C6A">
        <w:rPr>
          <w:rFonts w:ascii="Times" w:hAnsi="Times" w:cs="Times"/>
          <w:color w:val="auto"/>
          <w:sz w:val="24"/>
          <w:szCs w:val="24"/>
        </w:rPr>
        <w:t xml:space="preserve"> Select all </w:t>
      </w:r>
      <w:del w:id="126" w:author="Copy Editor" w:date="2017-07-20T11:21:00Z">
        <w:r w:rsidR="00A26C6A" w:rsidDel="00241A78">
          <w:rPr>
            <w:rFonts w:ascii="Times" w:hAnsi="Times" w:cs="Times"/>
            <w:color w:val="auto"/>
            <w:sz w:val="24"/>
            <w:szCs w:val="24"/>
          </w:rPr>
          <w:delText xml:space="preserve">of </w:delText>
        </w:r>
      </w:del>
      <w:r w:rsidR="00A26C6A">
        <w:rPr>
          <w:rFonts w:ascii="Times" w:hAnsi="Times" w:cs="Times"/>
          <w:color w:val="auto"/>
          <w:sz w:val="24"/>
          <w:szCs w:val="24"/>
        </w:rPr>
        <w:t>the defaults during the installation.</w:t>
      </w:r>
      <w:r w:rsidRPr="00F878D0">
        <w:rPr>
          <w:rFonts w:ascii="Times" w:hAnsi="Times" w:cs="Times"/>
          <w:color w:val="auto"/>
          <w:sz w:val="24"/>
          <w:szCs w:val="24"/>
        </w:rPr>
        <w:t xml:space="preserve"> Uncheck the box to the left of </w:t>
      </w:r>
      <w:r w:rsidRPr="00F878D0">
        <w:rPr>
          <w:rStyle w:val="Bold"/>
          <w:rFonts w:ascii="Times" w:hAnsi="Times" w:cs="Times"/>
          <w:bCs/>
          <w:color w:val="auto"/>
          <w:sz w:val="24"/>
          <w:szCs w:val="24"/>
          <w:lang w:eastAsia="en-US"/>
        </w:rPr>
        <w:t>Launch EMCO Permissions Audit XML Professional</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Finish</w:t>
      </w:r>
      <w:r w:rsidRPr="00F878D0">
        <w:rPr>
          <w:rFonts w:ascii="Times" w:hAnsi="Times" w:cs="Times"/>
          <w:color w:val="auto"/>
          <w:sz w:val="24"/>
          <w:szCs w:val="24"/>
        </w:rPr>
        <w:t>.</w:t>
      </w:r>
    </w:p>
    <w:p w14:paraId="57D83204" w14:textId="77777777"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In Server Manager, click </w:t>
      </w:r>
      <w:r w:rsidRPr="00F878D0">
        <w:rPr>
          <w:rStyle w:val="csbl"/>
          <w:rFonts w:ascii="Times" w:hAnsi="Times" w:cs="Times"/>
          <w:bCs/>
          <w:color w:val="auto"/>
          <w:sz w:val="24"/>
          <w:szCs w:val="24"/>
        </w:rPr>
        <w:t>Tools</w:t>
      </w:r>
      <w:r w:rsidRPr="00F878D0">
        <w:rPr>
          <w:rFonts w:ascii="Times" w:hAnsi="Times" w:cs="Times"/>
          <w:color w:val="auto"/>
          <w:sz w:val="24"/>
          <w:szCs w:val="24"/>
        </w:rPr>
        <w:t xml:space="preserve">, then double-click </w:t>
      </w:r>
      <w:r w:rsidRPr="00F878D0">
        <w:rPr>
          <w:rStyle w:val="Bold"/>
          <w:rFonts w:ascii="Times" w:hAnsi="Times" w:cs="Times"/>
          <w:bCs/>
          <w:color w:val="auto"/>
          <w:sz w:val="24"/>
          <w:szCs w:val="24"/>
          <w:lang w:eastAsia="en-US"/>
        </w:rPr>
        <w:t>Active Directory Users and Computers</w:t>
      </w:r>
      <w:r w:rsidRPr="00F878D0">
        <w:rPr>
          <w:rFonts w:ascii="Times" w:hAnsi="Times" w:cs="Times"/>
          <w:color w:val="auto"/>
          <w:sz w:val="24"/>
          <w:szCs w:val="24"/>
        </w:rPr>
        <w:t xml:space="preserve">. Expand your domain. Right-click your domain, click </w:t>
      </w:r>
      <w:r w:rsidRPr="00F878D0">
        <w:rPr>
          <w:rStyle w:val="Bold"/>
          <w:rFonts w:ascii="Times" w:hAnsi="Times" w:cs="Times"/>
          <w:bCs/>
          <w:color w:val="auto"/>
          <w:sz w:val="24"/>
          <w:szCs w:val="24"/>
          <w:lang w:eastAsia="en-US"/>
        </w:rPr>
        <w:t>New</w:t>
      </w:r>
      <w:r w:rsidRPr="00F878D0">
        <w:rPr>
          <w:rFonts w:ascii="Times" w:hAnsi="Times" w:cs="Times"/>
          <w:color w:val="auto"/>
          <w:sz w:val="24"/>
          <w:szCs w:val="24"/>
        </w:rPr>
        <w:t xml:space="preserve">, create one OU called </w:t>
      </w:r>
      <w:r w:rsidRPr="00F878D0">
        <w:rPr>
          <w:rStyle w:val="Bold"/>
          <w:rFonts w:ascii="Times" w:hAnsi="Times" w:cs="Times"/>
          <w:bCs/>
          <w:color w:val="auto"/>
          <w:sz w:val="24"/>
          <w:szCs w:val="24"/>
          <w:lang w:eastAsia="en-US"/>
        </w:rPr>
        <w:t>Research</w:t>
      </w:r>
      <w:r w:rsidRPr="00F878D0">
        <w:rPr>
          <w:rFonts w:ascii="Times" w:hAnsi="Times" w:cs="Times"/>
          <w:color w:val="auto"/>
          <w:sz w:val="24"/>
          <w:szCs w:val="24"/>
        </w:rPr>
        <w:t xml:space="preserve"> and another OU called </w:t>
      </w:r>
      <w:r w:rsidRPr="00F878D0">
        <w:rPr>
          <w:rStyle w:val="Bold"/>
          <w:rFonts w:ascii="Times" w:hAnsi="Times" w:cs="Times"/>
          <w:bCs/>
          <w:color w:val="auto"/>
          <w:sz w:val="24"/>
          <w:szCs w:val="24"/>
          <w:lang w:eastAsia="en-US"/>
        </w:rPr>
        <w:t>Marketing</w:t>
      </w:r>
      <w:r w:rsidRPr="00F878D0">
        <w:rPr>
          <w:rFonts w:ascii="Times" w:hAnsi="Times" w:cs="Times"/>
          <w:color w:val="auto"/>
          <w:sz w:val="24"/>
          <w:szCs w:val="24"/>
        </w:rPr>
        <w:t>.</w:t>
      </w:r>
    </w:p>
    <w:p w14:paraId="1C03BA5E" w14:textId="71A39C79" w:rsidR="00B9224A" w:rsidRPr="00F878D0" w:rsidRDefault="00A97B5C" w:rsidP="00F878D0">
      <w:pPr>
        <w:pStyle w:val="NLFIRST"/>
        <w:numPr>
          <w:ilvl w:val="0"/>
          <w:numId w:val="13"/>
        </w:numPr>
        <w:tabs>
          <w:tab w:val="clear" w:pos="1000"/>
        </w:tabs>
        <w:spacing w:before="0" w:after="0" w:line="480" w:lineRule="auto"/>
        <w:rPr>
          <w:rFonts w:ascii="Times" w:hAnsi="Times" w:cs="Times"/>
          <w:sz w:val="24"/>
          <w:szCs w:val="24"/>
        </w:rPr>
      </w:pPr>
      <w:r w:rsidRPr="00F878D0">
        <w:rPr>
          <w:rFonts w:ascii="Times" w:hAnsi="Times" w:cs="Times"/>
          <w:color w:val="auto"/>
          <w:sz w:val="24"/>
          <w:szCs w:val="24"/>
        </w:rPr>
        <w:t xml:space="preserve">Right-click the </w:t>
      </w:r>
      <w:r w:rsidRPr="00F878D0">
        <w:rPr>
          <w:rStyle w:val="Bold"/>
          <w:rFonts w:ascii="Times" w:hAnsi="Times" w:cs="Times"/>
          <w:bCs/>
          <w:color w:val="auto"/>
          <w:sz w:val="24"/>
          <w:szCs w:val="24"/>
          <w:lang w:eastAsia="en-US"/>
        </w:rPr>
        <w:t>Research</w:t>
      </w:r>
      <w:r w:rsidRPr="00F878D0">
        <w:rPr>
          <w:rFonts w:ascii="Times" w:hAnsi="Times" w:cs="Times"/>
          <w:color w:val="auto"/>
          <w:sz w:val="24"/>
          <w:szCs w:val="24"/>
        </w:rPr>
        <w:t xml:space="preserve"> OU, click </w:t>
      </w:r>
      <w:r w:rsidRPr="00F878D0">
        <w:rPr>
          <w:rStyle w:val="Bold"/>
          <w:rFonts w:ascii="Times" w:hAnsi="Times" w:cs="Times"/>
          <w:bCs/>
          <w:color w:val="auto"/>
          <w:sz w:val="24"/>
          <w:szCs w:val="24"/>
          <w:lang w:eastAsia="en-US"/>
        </w:rPr>
        <w:t>New</w:t>
      </w:r>
      <w:r w:rsidRPr="00F878D0">
        <w:rPr>
          <w:rFonts w:ascii="Times" w:hAnsi="Times" w:cs="Times"/>
          <w:color w:val="auto"/>
          <w:sz w:val="24"/>
          <w:szCs w:val="24"/>
        </w:rPr>
        <w:t xml:space="preserve">, and then click </w:t>
      </w:r>
      <w:r w:rsidRPr="00F878D0">
        <w:rPr>
          <w:rStyle w:val="Bold"/>
          <w:rFonts w:ascii="Times" w:hAnsi="Times" w:cs="Times"/>
          <w:bCs/>
          <w:color w:val="auto"/>
          <w:sz w:val="24"/>
          <w:szCs w:val="24"/>
          <w:lang w:eastAsia="en-US"/>
        </w:rPr>
        <w:t>User</w:t>
      </w:r>
      <w:r w:rsidRPr="00F878D0">
        <w:rPr>
          <w:rFonts w:ascii="Times" w:hAnsi="Times" w:cs="Times"/>
          <w:color w:val="auto"/>
          <w:sz w:val="24"/>
          <w:szCs w:val="24"/>
        </w:rPr>
        <w:t>. Use the information in Table 1</w:t>
      </w:r>
      <w:r w:rsidR="00F56727">
        <w:rPr>
          <w:rFonts w:ascii="Times" w:hAnsi="Times" w:cs="Times"/>
          <w:color w:val="auto"/>
          <w:sz w:val="24"/>
          <w:szCs w:val="24"/>
        </w:rPr>
        <w:t>2</w:t>
      </w:r>
      <w:r w:rsidRPr="00F878D0">
        <w:rPr>
          <w:rFonts w:ascii="Times" w:hAnsi="Times" w:cs="Times"/>
          <w:color w:val="auto"/>
          <w:sz w:val="24"/>
          <w:szCs w:val="24"/>
        </w:rPr>
        <w:t>-3 to create the users in the Research OU.</w:t>
      </w:r>
    </w:p>
    <w:p w14:paraId="561165BD" w14:textId="2CB6B0CA" w:rsidR="00B9224A" w:rsidRPr="00F878D0" w:rsidRDefault="00B9224A"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[Insert Table 1</w:t>
      </w:r>
      <w:r w:rsidR="00F56727">
        <w:rPr>
          <w:rFonts w:ascii="Times" w:hAnsi="Times" w:cs="Times"/>
          <w:b/>
          <w:color w:val="auto"/>
          <w:sz w:val="24"/>
          <w:szCs w:val="24"/>
        </w:rPr>
        <w:t>2</w:t>
      </w:r>
      <w:r w:rsidRPr="00F878D0">
        <w:rPr>
          <w:rFonts w:ascii="Times" w:hAnsi="Times" w:cs="Times"/>
          <w:b/>
          <w:color w:val="auto"/>
          <w:sz w:val="24"/>
          <w:szCs w:val="24"/>
        </w:rPr>
        <w:t>-3 Here]</w:t>
      </w:r>
    </w:p>
    <w:p w14:paraId="7478E956" w14:textId="77A8FF55"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Use the information in Table 1</w:t>
      </w:r>
      <w:r w:rsidR="00F56727">
        <w:rPr>
          <w:rFonts w:ascii="Times" w:hAnsi="Times" w:cs="Times"/>
          <w:color w:val="auto"/>
          <w:sz w:val="24"/>
          <w:szCs w:val="24"/>
        </w:rPr>
        <w:t>2</w:t>
      </w:r>
      <w:r w:rsidRPr="00F878D0">
        <w:rPr>
          <w:rFonts w:ascii="Times" w:hAnsi="Times" w:cs="Times"/>
          <w:color w:val="auto"/>
          <w:sz w:val="24"/>
          <w:szCs w:val="24"/>
        </w:rPr>
        <w:t>-4 to create the users in the Marketing OU.</w:t>
      </w:r>
    </w:p>
    <w:p w14:paraId="5D9C74BD" w14:textId="29586ACC" w:rsidR="00B9224A" w:rsidRPr="00F878D0" w:rsidRDefault="00B9224A"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[Insert Table 1</w:t>
      </w:r>
      <w:r w:rsidR="00F56727">
        <w:rPr>
          <w:rFonts w:ascii="Times" w:hAnsi="Times" w:cs="Times"/>
          <w:b/>
          <w:color w:val="auto"/>
          <w:sz w:val="24"/>
          <w:szCs w:val="24"/>
        </w:rPr>
        <w:t>2</w:t>
      </w:r>
      <w:r w:rsidRPr="00F878D0">
        <w:rPr>
          <w:rFonts w:ascii="Times" w:hAnsi="Times" w:cs="Times"/>
          <w:b/>
          <w:color w:val="auto"/>
          <w:sz w:val="24"/>
          <w:szCs w:val="24"/>
        </w:rPr>
        <w:t>-4 Here]</w:t>
      </w:r>
    </w:p>
    <w:p w14:paraId="56375119" w14:textId="77777777"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lastRenderedPageBreak/>
        <w:t xml:space="preserve">Right-click the </w:t>
      </w:r>
      <w:r w:rsidRPr="00F878D0">
        <w:rPr>
          <w:rStyle w:val="Bold"/>
          <w:rFonts w:ascii="Times" w:hAnsi="Times" w:cs="Times"/>
          <w:bCs/>
          <w:color w:val="auto"/>
          <w:sz w:val="24"/>
          <w:szCs w:val="24"/>
          <w:lang w:eastAsia="en-US"/>
        </w:rPr>
        <w:t>Users</w:t>
      </w:r>
      <w:r w:rsidRPr="00F878D0">
        <w:rPr>
          <w:rFonts w:ascii="Times" w:hAnsi="Times" w:cs="Times"/>
          <w:color w:val="auto"/>
          <w:sz w:val="24"/>
          <w:szCs w:val="24"/>
        </w:rPr>
        <w:t xml:space="preserve"> folder, click </w:t>
      </w:r>
      <w:r w:rsidRPr="00F878D0">
        <w:rPr>
          <w:rStyle w:val="Bold"/>
          <w:rFonts w:ascii="Times" w:hAnsi="Times" w:cs="Times"/>
          <w:bCs/>
          <w:color w:val="auto"/>
          <w:sz w:val="24"/>
          <w:szCs w:val="24"/>
          <w:lang w:eastAsia="en-US"/>
        </w:rPr>
        <w:t>New</w:t>
      </w:r>
      <w:r w:rsidRPr="00F878D0">
        <w:rPr>
          <w:rFonts w:ascii="Times" w:hAnsi="Times" w:cs="Times"/>
          <w:color w:val="auto"/>
          <w:sz w:val="24"/>
          <w:szCs w:val="24"/>
        </w:rPr>
        <w:t xml:space="preserve">, and then click </w:t>
      </w:r>
      <w:r w:rsidRPr="00F878D0">
        <w:rPr>
          <w:rStyle w:val="Bold"/>
          <w:rFonts w:ascii="Times" w:hAnsi="Times" w:cs="Times"/>
          <w:bCs/>
          <w:color w:val="auto"/>
          <w:sz w:val="24"/>
          <w:szCs w:val="24"/>
          <w:lang w:eastAsia="en-US"/>
        </w:rPr>
        <w:t>Group</w:t>
      </w:r>
      <w:r w:rsidRPr="00F878D0">
        <w:rPr>
          <w:rFonts w:ascii="Times" w:hAnsi="Times" w:cs="Times"/>
          <w:color w:val="auto"/>
          <w:sz w:val="24"/>
          <w:szCs w:val="24"/>
        </w:rPr>
        <w:t xml:space="preserve">. Create a global security group named </w:t>
      </w:r>
      <w:r w:rsidRPr="00F878D0">
        <w:rPr>
          <w:rStyle w:val="Bold"/>
          <w:rFonts w:ascii="Times" w:hAnsi="Times" w:cs="Times"/>
          <w:bCs/>
          <w:color w:val="auto"/>
          <w:sz w:val="24"/>
          <w:szCs w:val="24"/>
          <w:lang w:eastAsia="en-US"/>
        </w:rPr>
        <w:t>SF-Marketing</w:t>
      </w:r>
      <w:r w:rsidRPr="00F878D0">
        <w:rPr>
          <w:rFonts w:ascii="Times" w:hAnsi="Times" w:cs="Times"/>
          <w:color w:val="auto"/>
          <w:sz w:val="24"/>
          <w:szCs w:val="24"/>
        </w:rPr>
        <w:t xml:space="preserve"> and a global security group named </w:t>
      </w:r>
      <w:r w:rsidRPr="00F878D0">
        <w:rPr>
          <w:rStyle w:val="Bold"/>
          <w:rFonts w:ascii="Times" w:hAnsi="Times" w:cs="Times"/>
          <w:bCs/>
          <w:color w:val="auto"/>
          <w:sz w:val="24"/>
          <w:szCs w:val="24"/>
          <w:lang w:eastAsia="en-US"/>
        </w:rPr>
        <w:t>SF-Research</w:t>
      </w:r>
      <w:r w:rsidRPr="00F878D0">
        <w:rPr>
          <w:rFonts w:ascii="Times" w:hAnsi="Times" w:cs="Times"/>
          <w:color w:val="auto"/>
          <w:sz w:val="24"/>
          <w:szCs w:val="24"/>
        </w:rPr>
        <w:t xml:space="preserve">. Right-click the </w:t>
      </w:r>
      <w:r w:rsidRPr="00F878D0">
        <w:rPr>
          <w:rStyle w:val="Bold"/>
          <w:rFonts w:ascii="Times" w:hAnsi="Times" w:cs="Times"/>
          <w:bCs/>
          <w:color w:val="auto"/>
          <w:sz w:val="24"/>
          <w:szCs w:val="24"/>
          <w:lang w:eastAsia="en-US"/>
        </w:rPr>
        <w:t>SF-Marketing</w:t>
      </w:r>
      <w:r w:rsidRPr="00F878D0">
        <w:rPr>
          <w:rFonts w:ascii="Times" w:hAnsi="Times" w:cs="Times"/>
          <w:color w:val="auto"/>
          <w:sz w:val="24"/>
          <w:szCs w:val="24"/>
        </w:rPr>
        <w:t xml:space="preserve"> group, click </w:t>
      </w:r>
      <w:r w:rsidRPr="00F878D0">
        <w:rPr>
          <w:rStyle w:val="Bold"/>
          <w:rFonts w:ascii="Times" w:hAnsi="Times" w:cs="Times"/>
          <w:bCs/>
          <w:color w:val="auto"/>
          <w:sz w:val="24"/>
          <w:szCs w:val="24"/>
          <w:lang w:eastAsia="en-US"/>
        </w:rPr>
        <w:t>Properties</w:t>
      </w:r>
      <w:r w:rsidRPr="00F878D0">
        <w:rPr>
          <w:rFonts w:ascii="Times" w:hAnsi="Times" w:cs="Times"/>
          <w:color w:val="auto"/>
          <w:sz w:val="24"/>
          <w:szCs w:val="24"/>
        </w:rPr>
        <w:t xml:space="preserve">, click the </w:t>
      </w:r>
      <w:r w:rsidRPr="00F878D0">
        <w:rPr>
          <w:rStyle w:val="Bold"/>
          <w:rFonts w:ascii="Times" w:hAnsi="Times" w:cs="Times"/>
          <w:bCs/>
          <w:color w:val="auto"/>
          <w:sz w:val="24"/>
          <w:szCs w:val="24"/>
          <w:lang w:eastAsia="en-US"/>
        </w:rPr>
        <w:t>Members</w:t>
      </w:r>
      <w:r w:rsidRPr="00F878D0">
        <w:rPr>
          <w:rFonts w:ascii="Times" w:hAnsi="Times" w:cs="Times"/>
          <w:color w:val="auto"/>
          <w:sz w:val="24"/>
          <w:szCs w:val="24"/>
        </w:rPr>
        <w:t xml:space="preserve"> tab, and add the users who are in the Marketing OU to the SF-Marketing group using the Add button. Add the users in the Research OU to the SF-Research group.</w:t>
      </w:r>
    </w:p>
    <w:p w14:paraId="232F0F24" w14:textId="6C819277"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On </w:t>
      </w:r>
      <w:r w:rsidR="00A8116E" w:rsidRPr="00A8116E">
        <w:rPr>
          <w:rStyle w:val="italic"/>
          <w:rFonts w:ascii="Times" w:hAnsi="Times" w:cs="Times"/>
          <w:i w:val="0"/>
          <w:iCs/>
          <w:color w:val="auto"/>
          <w:sz w:val="24"/>
          <w:szCs w:val="24"/>
          <w:lang w:eastAsia="en-US"/>
        </w:rPr>
        <w:t>Windows 10 VM</w:t>
      </w:r>
      <w:r w:rsidRPr="00F878D0">
        <w:rPr>
          <w:rFonts w:ascii="Times" w:hAnsi="Times" w:cs="Times"/>
          <w:color w:val="auto"/>
          <w:sz w:val="24"/>
          <w:szCs w:val="24"/>
        </w:rPr>
        <w:t xml:space="preserve">, create a folder as follows: click </w:t>
      </w:r>
      <w:r w:rsidRPr="00F878D0">
        <w:rPr>
          <w:rStyle w:val="Bold"/>
          <w:rFonts w:ascii="Times" w:hAnsi="Times" w:cs="Times"/>
          <w:bCs/>
          <w:color w:val="auto"/>
          <w:sz w:val="24"/>
          <w:szCs w:val="24"/>
          <w:lang w:eastAsia="en-US"/>
        </w:rPr>
        <w:t>Start</w:t>
      </w:r>
      <w:r w:rsidRPr="00F878D0">
        <w:rPr>
          <w:rFonts w:ascii="Times" w:hAnsi="Times" w:cs="Times"/>
          <w:color w:val="auto"/>
          <w:sz w:val="24"/>
          <w:szCs w:val="24"/>
        </w:rPr>
        <w:t xml:space="preserve">, click </w:t>
      </w:r>
      <w:r w:rsidR="000D2307">
        <w:rPr>
          <w:rStyle w:val="Bold"/>
          <w:rFonts w:ascii="Times" w:hAnsi="Times" w:cs="Times"/>
          <w:bCs/>
          <w:color w:val="auto"/>
          <w:sz w:val="24"/>
          <w:szCs w:val="24"/>
          <w:lang w:eastAsia="en-US"/>
        </w:rPr>
        <w:t>File Explorer</w:t>
      </w:r>
      <w:ins w:id="127" w:author="Copy Editor" w:date="2017-07-20T11:22:00Z">
        <w:r w:rsidR="00241A78">
          <w:rPr>
            <w:rStyle w:val="Bold"/>
            <w:rFonts w:ascii="Times" w:hAnsi="Times" w:cs="Times"/>
            <w:bCs/>
            <w:color w:val="auto"/>
            <w:sz w:val="24"/>
            <w:szCs w:val="24"/>
            <w:lang w:eastAsia="en-US"/>
          </w:rPr>
          <w:t>,</w:t>
        </w:r>
      </w:ins>
      <w:r w:rsidRPr="00F878D0">
        <w:rPr>
          <w:rFonts w:ascii="Times" w:hAnsi="Times" w:cs="Times"/>
          <w:color w:val="auto"/>
          <w:sz w:val="24"/>
          <w:szCs w:val="24"/>
        </w:rPr>
        <w:t xml:space="preserve"> and double-click </w:t>
      </w:r>
      <w:r w:rsidRPr="00F878D0">
        <w:rPr>
          <w:rStyle w:val="Bold"/>
          <w:rFonts w:ascii="Times" w:hAnsi="Times" w:cs="Times"/>
          <w:bCs/>
          <w:color w:val="auto"/>
          <w:sz w:val="24"/>
          <w:szCs w:val="24"/>
          <w:lang w:eastAsia="en-US"/>
        </w:rPr>
        <w:t>Local Disk (C:</w:t>
      </w:r>
      <w:r w:rsidRPr="00F878D0">
        <w:rPr>
          <w:rFonts w:ascii="Times" w:hAnsi="Times" w:cs="Times"/>
          <w:b/>
          <w:bCs/>
          <w:color w:val="auto"/>
          <w:sz w:val="24"/>
          <w:szCs w:val="24"/>
        </w:rPr>
        <w:t>)</w:t>
      </w:r>
      <w:r w:rsidRPr="00F878D0">
        <w:rPr>
          <w:rFonts w:ascii="Times" w:hAnsi="Times" w:cs="Times"/>
          <w:color w:val="auto"/>
          <w:sz w:val="24"/>
          <w:szCs w:val="24"/>
        </w:rPr>
        <w:t xml:space="preserve">. Right-click a blank space, click </w:t>
      </w:r>
      <w:r w:rsidRPr="00F878D0">
        <w:rPr>
          <w:rStyle w:val="Bold"/>
          <w:rFonts w:ascii="Times" w:hAnsi="Times" w:cs="Times"/>
          <w:bCs/>
          <w:color w:val="auto"/>
          <w:sz w:val="24"/>
          <w:szCs w:val="24"/>
          <w:lang w:eastAsia="en-US"/>
        </w:rPr>
        <w:t>New</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Folder</w:t>
      </w:r>
      <w:r w:rsidRPr="00F878D0">
        <w:rPr>
          <w:rFonts w:ascii="Times" w:hAnsi="Times" w:cs="Times"/>
          <w:color w:val="auto"/>
          <w:sz w:val="24"/>
          <w:szCs w:val="24"/>
        </w:rPr>
        <w:t xml:space="preserve">, and name the folder </w:t>
      </w:r>
      <w:r w:rsidRPr="00F878D0">
        <w:rPr>
          <w:rStyle w:val="Bold"/>
          <w:rFonts w:ascii="Times" w:hAnsi="Times" w:cs="Times"/>
          <w:bCs/>
          <w:color w:val="auto"/>
          <w:sz w:val="24"/>
          <w:szCs w:val="24"/>
          <w:lang w:eastAsia="en-US"/>
        </w:rPr>
        <w:t>Performance Evaluations</w:t>
      </w:r>
      <w:r w:rsidRPr="00F878D0">
        <w:rPr>
          <w:rFonts w:ascii="Times" w:hAnsi="Times" w:cs="Times"/>
          <w:color w:val="auto"/>
          <w:sz w:val="24"/>
          <w:szCs w:val="24"/>
        </w:rPr>
        <w:t>.</w:t>
      </w:r>
    </w:p>
    <w:p w14:paraId="5F64907F" w14:textId="4F41A271"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Set Share permissions on the folder as follows: right-click </w:t>
      </w:r>
      <w:r w:rsidRPr="00F878D0">
        <w:rPr>
          <w:rStyle w:val="Bold"/>
          <w:rFonts w:ascii="Times" w:hAnsi="Times" w:cs="Times"/>
          <w:bCs/>
          <w:color w:val="auto"/>
          <w:sz w:val="24"/>
          <w:szCs w:val="24"/>
          <w:lang w:eastAsia="en-US"/>
        </w:rPr>
        <w:t>Performance Evaluations</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Properties</w:t>
      </w:r>
      <w:r w:rsidRPr="00F878D0">
        <w:rPr>
          <w:rFonts w:ascii="Times" w:hAnsi="Times" w:cs="Times"/>
          <w:color w:val="auto"/>
          <w:sz w:val="24"/>
          <w:szCs w:val="24"/>
        </w:rPr>
        <w:t xml:space="preserve">, and click the </w:t>
      </w:r>
      <w:r w:rsidRPr="00F878D0">
        <w:rPr>
          <w:rStyle w:val="Bold"/>
          <w:rFonts w:ascii="Times" w:hAnsi="Times" w:cs="Times"/>
          <w:bCs/>
          <w:color w:val="auto"/>
          <w:sz w:val="24"/>
          <w:szCs w:val="24"/>
          <w:lang w:eastAsia="en-US"/>
        </w:rPr>
        <w:t>Sharing</w:t>
      </w:r>
      <w:r w:rsidRPr="00F878D0">
        <w:rPr>
          <w:rFonts w:ascii="Times" w:hAnsi="Times" w:cs="Times"/>
          <w:color w:val="auto"/>
          <w:sz w:val="24"/>
          <w:szCs w:val="24"/>
        </w:rPr>
        <w:t xml:space="preserve"> tab. Click the </w:t>
      </w:r>
      <w:r w:rsidRPr="00F878D0">
        <w:rPr>
          <w:rStyle w:val="Bold"/>
          <w:rFonts w:ascii="Times" w:hAnsi="Times" w:cs="Times"/>
          <w:bCs/>
          <w:color w:val="auto"/>
          <w:sz w:val="24"/>
          <w:szCs w:val="24"/>
          <w:lang w:eastAsia="en-US"/>
        </w:rPr>
        <w:t>Advanced Sharing</w:t>
      </w:r>
      <w:r w:rsidRPr="00F878D0">
        <w:rPr>
          <w:rFonts w:ascii="Times" w:hAnsi="Times" w:cs="Times"/>
          <w:color w:val="auto"/>
          <w:sz w:val="24"/>
          <w:szCs w:val="24"/>
        </w:rPr>
        <w:t xml:space="preserve"> button, place a check mark in the box to the left of </w:t>
      </w:r>
      <w:r w:rsidRPr="00F878D0">
        <w:rPr>
          <w:rStyle w:val="Bold"/>
          <w:rFonts w:ascii="Times" w:hAnsi="Times" w:cs="Times"/>
          <w:bCs/>
          <w:color w:val="auto"/>
          <w:sz w:val="24"/>
          <w:szCs w:val="24"/>
          <w:lang w:eastAsia="en-US"/>
        </w:rPr>
        <w:t>Share this folder</w:t>
      </w:r>
      <w:r w:rsidRPr="00F878D0">
        <w:rPr>
          <w:rFonts w:ascii="Times" w:hAnsi="Times" w:cs="Times"/>
          <w:color w:val="auto"/>
          <w:sz w:val="24"/>
          <w:szCs w:val="24"/>
        </w:rPr>
        <w:t xml:space="preserve">, and click the </w:t>
      </w:r>
      <w:r w:rsidRPr="00F878D0">
        <w:rPr>
          <w:rStyle w:val="Bold"/>
          <w:rFonts w:ascii="Times" w:hAnsi="Times" w:cs="Times"/>
          <w:bCs/>
          <w:color w:val="auto"/>
          <w:sz w:val="24"/>
          <w:szCs w:val="24"/>
          <w:lang w:eastAsia="en-US"/>
        </w:rPr>
        <w:t>Permissions</w:t>
      </w:r>
      <w:r w:rsidRPr="00F878D0">
        <w:rPr>
          <w:rFonts w:ascii="Times" w:hAnsi="Times" w:cs="Times"/>
          <w:color w:val="auto"/>
          <w:sz w:val="24"/>
          <w:szCs w:val="24"/>
        </w:rPr>
        <w:t xml:space="preserve"> button. Select the </w:t>
      </w:r>
      <w:r w:rsidRPr="00F878D0">
        <w:rPr>
          <w:rStyle w:val="Bold"/>
          <w:rFonts w:ascii="Times" w:hAnsi="Times" w:cs="Times"/>
          <w:bCs/>
          <w:color w:val="auto"/>
          <w:sz w:val="24"/>
          <w:szCs w:val="24"/>
          <w:lang w:eastAsia="en-US"/>
        </w:rPr>
        <w:t>Everyone</w:t>
      </w:r>
      <w:r w:rsidRPr="00F878D0">
        <w:rPr>
          <w:rFonts w:ascii="Times" w:hAnsi="Times" w:cs="Times"/>
          <w:color w:val="auto"/>
          <w:sz w:val="24"/>
          <w:szCs w:val="24"/>
        </w:rPr>
        <w:t xml:space="preserve"> group and click the </w:t>
      </w:r>
      <w:r w:rsidRPr="00F878D0">
        <w:rPr>
          <w:rStyle w:val="Bold"/>
          <w:rFonts w:ascii="Times" w:hAnsi="Times" w:cs="Times"/>
          <w:bCs/>
          <w:color w:val="auto"/>
          <w:sz w:val="24"/>
          <w:szCs w:val="24"/>
          <w:lang w:eastAsia="en-US"/>
        </w:rPr>
        <w:t>Remove</w:t>
      </w:r>
      <w:r w:rsidRPr="00F878D0">
        <w:rPr>
          <w:rFonts w:ascii="Times" w:hAnsi="Times" w:cs="Times"/>
          <w:color w:val="auto"/>
          <w:sz w:val="24"/>
          <w:szCs w:val="24"/>
        </w:rPr>
        <w:t xml:space="preserve"> button. Click the </w:t>
      </w:r>
      <w:r w:rsidRPr="00F878D0">
        <w:rPr>
          <w:rStyle w:val="Bold"/>
          <w:rFonts w:ascii="Times" w:hAnsi="Times" w:cs="Times"/>
          <w:bCs/>
          <w:color w:val="auto"/>
          <w:sz w:val="24"/>
          <w:szCs w:val="24"/>
          <w:lang w:eastAsia="en-US"/>
        </w:rPr>
        <w:t>Add</w:t>
      </w:r>
      <w:r w:rsidRPr="00F878D0">
        <w:rPr>
          <w:rFonts w:ascii="Times" w:hAnsi="Times" w:cs="Times"/>
          <w:color w:val="auto"/>
          <w:sz w:val="24"/>
          <w:szCs w:val="24"/>
        </w:rPr>
        <w:t xml:space="preserve"> button and, because you are going to assign Share permissions to domain accounts, not local computer accounts, make sure the name of your domain appears in the From this</w:t>
      </w:r>
      <w:r w:rsidR="00675BC2" w:rsidRPr="00F878D0">
        <w:rPr>
          <w:rFonts w:ascii="Times" w:hAnsi="Times" w:cs="Times"/>
          <w:color w:val="auto"/>
          <w:sz w:val="24"/>
          <w:szCs w:val="24"/>
        </w:rPr>
        <w:t xml:space="preserve"> </w:t>
      </w:r>
      <w:r w:rsidRPr="00F878D0">
        <w:rPr>
          <w:rFonts w:ascii="Times" w:hAnsi="Times" w:cs="Times"/>
          <w:color w:val="auto"/>
          <w:sz w:val="24"/>
          <w:szCs w:val="24"/>
        </w:rPr>
        <w:t xml:space="preserve">location box. In the Enter the object names to select box, type </w:t>
      </w:r>
      <w:r w:rsidRPr="00F878D0">
        <w:rPr>
          <w:rStyle w:val="Bold"/>
          <w:rFonts w:ascii="Times" w:hAnsi="Times" w:cs="Times"/>
          <w:bCs/>
          <w:color w:val="auto"/>
          <w:sz w:val="24"/>
          <w:szCs w:val="24"/>
          <w:lang w:eastAsia="en-US"/>
        </w:rPr>
        <w:t>Administrator; SF-Research; tandrews</w:t>
      </w:r>
      <w:r w:rsidRPr="00F878D0">
        <w:rPr>
          <w:rFonts w:ascii="Times" w:hAnsi="Times" w:cs="Times"/>
          <w:color w:val="auto"/>
          <w:sz w:val="24"/>
          <w:szCs w:val="24"/>
        </w:rPr>
        <w:t xml:space="preserve"> and click the </w:t>
      </w:r>
      <w:r w:rsidRPr="00F878D0">
        <w:rPr>
          <w:rStyle w:val="Bold"/>
          <w:rFonts w:ascii="Times" w:hAnsi="Times" w:cs="Times"/>
          <w:bCs/>
          <w:color w:val="auto"/>
          <w:sz w:val="24"/>
          <w:szCs w:val="24"/>
          <w:lang w:eastAsia="en-US"/>
        </w:rPr>
        <w:t>Check Names</w:t>
      </w:r>
      <w:r w:rsidRPr="00F878D0">
        <w:rPr>
          <w:rFonts w:ascii="Times" w:hAnsi="Times" w:cs="Times"/>
          <w:color w:val="auto"/>
          <w:sz w:val="24"/>
          <w:szCs w:val="24"/>
        </w:rPr>
        <w:t xml:space="preserve"> button. Although you did not type the complete names of the security principals, your entries were not ambiguous and the correct</w:t>
      </w:r>
      <w:r w:rsidR="00675BC2" w:rsidRPr="00F878D0">
        <w:rPr>
          <w:rFonts w:ascii="Times" w:hAnsi="Times" w:cs="Times"/>
          <w:color w:val="auto"/>
          <w:sz w:val="24"/>
          <w:szCs w:val="24"/>
        </w:rPr>
        <w:t xml:space="preserve"> </w:t>
      </w:r>
      <w:r w:rsidRPr="00F878D0">
        <w:rPr>
          <w:rFonts w:ascii="Times" w:hAnsi="Times" w:cs="Times"/>
          <w:color w:val="auto"/>
          <w:sz w:val="24"/>
          <w:szCs w:val="24"/>
        </w:rPr>
        <w:t>accounts were located. Your results should look like what is shown in Figure 1</w:t>
      </w:r>
      <w:r w:rsidR="00F56727">
        <w:rPr>
          <w:rFonts w:ascii="Times" w:hAnsi="Times" w:cs="Times"/>
          <w:color w:val="auto"/>
          <w:sz w:val="24"/>
          <w:szCs w:val="24"/>
        </w:rPr>
        <w:t>2</w:t>
      </w:r>
      <w:r w:rsidRPr="00F878D0">
        <w:rPr>
          <w:rFonts w:ascii="Times" w:hAnsi="Times" w:cs="Times"/>
          <w:color w:val="auto"/>
          <w:sz w:val="24"/>
          <w:szCs w:val="24"/>
        </w:rPr>
        <w:t>-7.</w:t>
      </w:r>
    </w:p>
    <w:p w14:paraId="30084FB9" w14:textId="2401A0A5" w:rsidR="00B9224A" w:rsidRPr="00F878D0" w:rsidRDefault="00B9224A" w:rsidP="00F878D0">
      <w:pPr>
        <w:pStyle w:val="COOT"/>
        <w:spacing w:before="0" w:after="0" w:line="480" w:lineRule="auto"/>
        <w:ind w:left="360"/>
        <w:rPr>
          <w:rFonts w:ascii="Times" w:hAnsi="Times" w:cs="Times"/>
          <w:color w:val="auto"/>
          <w:sz w:val="24"/>
          <w:szCs w:val="24"/>
        </w:rPr>
      </w:pPr>
      <w:r w:rsidRPr="00F878D0">
        <w:rPr>
          <w:rFonts w:ascii="Times" w:hAnsi="Times" w:cs="Times"/>
          <w:color w:val="auto"/>
          <w:sz w:val="24"/>
          <w:szCs w:val="24"/>
        </w:rPr>
        <w:t>[Insert Figure 1</w:t>
      </w:r>
      <w:r w:rsidR="00F56727">
        <w:rPr>
          <w:rFonts w:ascii="Times" w:hAnsi="Times" w:cs="Times"/>
          <w:color w:val="auto"/>
          <w:sz w:val="24"/>
          <w:szCs w:val="24"/>
        </w:rPr>
        <w:t>2</w:t>
      </w:r>
      <w:r w:rsidRPr="00F878D0">
        <w:rPr>
          <w:rFonts w:ascii="Times" w:hAnsi="Times" w:cs="Times"/>
          <w:color w:val="auto"/>
          <w:sz w:val="24"/>
          <w:szCs w:val="24"/>
        </w:rPr>
        <w:t>-7 Here]</w:t>
      </w:r>
    </w:p>
    <w:p w14:paraId="49E74226" w14:textId="77777777" w:rsidR="00FB2687" w:rsidRPr="00F878D0" w:rsidRDefault="00FB2687" w:rsidP="00F878D0">
      <w:pPr>
        <w:pStyle w:val="NLM"/>
        <w:tabs>
          <w:tab w:val="clear" w:pos="720"/>
          <w:tab w:val="clear" w:pos="1440"/>
          <w:tab w:val="clear" w:pos="2160"/>
          <w:tab w:val="clear" w:pos="2880"/>
          <w:tab w:val="clear" w:pos="3600"/>
          <w:tab w:val="clear" w:pos="4320"/>
          <w:tab w:val="clear" w:pos="5040"/>
          <w:tab w:val="clear" w:pos="5760"/>
          <w:tab w:val="clear" w:pos="6480"/>
          <w:tab w:val="clear" w:pos="7200"/>
          <w:tab w:val="clear" w:pos="7380"/>
          <w:tab w:val="clear" w:pos="7920"/>
          <w:tab w:val="clear" w:pos="8640"/>
          <w:tab w:val="clear" w:pos="10080"/>
          <w:tab w:val="clear" w:pos="10800"/>
          <w:tab w:val="clear" w:pos="11520"/>
        </w:tabs>
        <w:spacing w:after="0" w:line="480" w:lineRule="auto"/>
        <w:ind w:left="0" w:firstLine="0"/>
        <w:rPr>
          <w:rFonts w:ascii="Times" w:hAnsi="Times" w:cs="Times"/>
          <w:color w:val="auto"/>
          <w:sz w:val="24"/>
          <w:szCs w:val="24"/>
        </w:rPr>
      </w:pPr>
      <w:r w:rsidRPr="00F878D0">
        <w:rPr>
          <w:rFonts w:ascii="Times" w:hAnsi="Times" w:cs="Times"/>
          <w:b/>
          <w:color w:val="auto"/>
          <w:sz w:val="24"/>
          <w:szCs w:val="24"/>
        </w:rPr>
        <w:t>[Insert Icon Here]</w:t>
      </w:r>
    </w:p>
    <w:p w14:paraId="47E192C2" w14:textId="77777777" w:rsidR="00675BC2" w:rsidRPr="00F878D0" w:rsidRDefault="00A97B5C" w:rsidP="00F878D0">
      <w:pPr>
        <w:pStyle w:val="B1TX1"/>
        <w:spacing w:before="0" w:after="0" w:line="480" w:lineRule="auto"/>
        <w:ind w:left="0" w:right="0"/>
        <w:rPr>
          <w:rFonts w:ascii="Times" w:hAnsi="Times" w:cs="Times"/>
          <w:color w:val="auto"/>
          <w:sz w:val="24"/>
          <w:szCs w:val="24"/>
        </w:rPr>
      </w:pPr>
      <w:r w:rsidRPr="00F878D0">
        <w:rPr>
          <w:rFonts w:ascii="Times" w:hAnsi="Times" w:cs="Times"/>
          <w:color w:val="auto"/>
          <w:sz w:val="24"/>
          <w:szCs w:val="24"/>
        </w:rPr>
        <w:t>Depending on how your virtual machine or network is configured, the server name/location may differ from what is shown in the figure.</w:t>
      </w:r>
    </w:p>
    <w:p w14:paraId="33C7E5FB" w14:textId="77777777" w:rsidR="00A97B5C" w:rsidRPr="00F878D0" w:rsidRDefault="00A97B5C" w:rsidP="00F878D0">
      <w:pPr>
        <w:pStyle w:val="NLFIRST"/>
        <w:tabs>
          <w:tab w:val="clear" w:pos="1000"/>
        </w:tabs>
        <w:spacing w:before="0" w:after="0" w:line="480" w:lineRule="auto"/>
        <w:ind w:left="360" w:firstLine="0"/>
        <w:rPr>
          <w:rFonts w:ascii="Times" w:hAnsi="Times" w:cs="Times"/>
          <w:color w:val="auto"/>
          <w:sz w:val="24"/>
          <w:szCs w:val="24"/>
        </w:rPr>
      </w:pPr>
      <w:r w:rsidRPr="00F878D0">
        <w:rPr>
          <w:rFonts w:ascii="Times" w:hAnsi="Times" w:cs="Times"/>
          <w:color w:val="auto"/>
          <w:sz w:val="24"/>
          <w:szCs w:val="24"/>
        </w:rPr>
        <w:t xml:space="preserve">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On the Permissions for Performance Evaluations window, select </w:t>
      </w:r>
      <w:r w:rsidRPr="00F878D0">
        <w:rPr>
          <w:rStyle w:val="Bold"/>
          <w:rFonts w:ascii="Times" w:hAnsi="Times" w:cs="Times"/>
          <w:bCs/>
          <w:color w:val="auto"/>
          <w:sz w:val="24"/>
          <w:szCs w:val="24"/>
          <w:lang w:eastAsia="en-US"/>
        </w:rPr>
        <w:t>Administrator</w:t>
      </w:r>
      <w:r w:rsidRPr="00F878D0">
        <w:rPr>
          <w:rFonts w:ascii="Times" w:hAnsi="Times" w:cs="Times"/>
          <w:color w:val="auto"/>
          <w:sz w:val="24"/>
          <w:szCs w:val="24"/>
        </w:rPr>
        <w:t xml:space="preserve"> and then place a check mark in the </w:t>
      </w:r>
      <w:r w:rsidRPr="00F878D0">
        <w:rPr>
          <w:rStyle w:val="Bold"/>
          <w:rFonts w:ascii="Times" w:hAnsi="Times" w:cs="Times"/>
          <w:bCs/>
          <w:color w:val="auto"/>
          <w:sz w:val="24"/>
          <w:szCs w:val="24"/>
          <w:lang w:eastAsia="en-US"/>
        </w:rPr>
        <w:t>Full Control</w:t>
      </w:r>
      <w:r w:rsidRPr="00F878D0">
        <w:rPr>
          <w:rFonts w:ascii="Times" w:hAnsi="Times" w:cs="Times"/>
          <w:color w:val="auto"/>
          <w:sz w:val="24"/>
          <w:szCs w:val="24"/>
        </w:rPr>
        <w:t xml:space="preserve"> box under the Allow </w:t>
      </w:r>
      <w:r w:rsidRPr="00F878D0">
        <w:rPr>
          <w:rFonts w:ascii="Times" w:hAnsi="Times" w:cs="Times"/>
          <w:color w:val="auto"/>
          <w:sz w:val="24"/>
          <w:szCs w:val="24"/>
        </w:rPr>
        <w:lastRenderedPageBreak/>
        <w:t>column. Select the</w:t>
      </w:r>
      <w:r w:rsidR="00675BC2" w:rsidRPr="00F878D0">
        <w:rPr>
          <w:rFonts w:ascii="Times" w:hAnsi="Times" w:cs="Times"/>
          <w:color w:val="auto"/>
          <w:sz w:val="24"/>
          <w:szCs w:val="24"/>
        </w:rPr>
        <w:t xml:space="preserve"> </w:t>
      </w:r>
      <w:r w:rsidRPr="00F878D0">
        <w:rPr>
          <w:rStyle w:val="Bold"/>
          <w:rFonts w:ascii="Times" w:hAnsi="Times" w:cs="Times"/>
          <w:bCs/>
          <w:color w:val="auto"/>
          <w:sz w:val="24"/>
          <w:szCs w:val="24"/>
          <w:lang w:eastAsia="en-US"/>
        </w:rPr>
        <w:t>SF-Research</w:t>
      </w:r>
      <w:r w:rsidRPr="00F878D0">
        <w:rPr>
          <w:rFonts w:ascii="Times" w:hAnsi="Times" w:cs="Times"/>
          <w:color w:val="auto"/>
          <w:sz w:val="24"/>
          <w:szCs w:val="24"/>
        </w:rPr>
        <w:t xml:space="preserve"> group and verify that they have the default permission of </w:t>
      </w:r>
      <w:r w:rsidRPr="00F878D0">
        <w:rPr>
          <w:rStyle w:val="Bold"/>
          <w:rFonts w:ascii="Times" w:hAnsi="Times" w:cs="Times"/>
          <w:b w:val="0"/>
          <w:color w:val="auto"/>
          <w:sz w:val="24"/>
          <w:szCs w:val="24"/>
          <w:lang w:eastAsia="en-US"/>
        </w:rPr>
        <w:t>Read</w:t>
      </w:r>
      <w:r w:rsidRPr="00F878D0">
        <w:rPr>
          <w:rFonts w:ascii="Times" w:hAnsi="Times" w:cs="Times"/>
          <w:color w:val="auto"/>
          <w:sz w:val="24"/>
          <w:szCs w:val="24"/>
        </w:rPr>
        <w:t>. Select</w:t>
      </w:r>
      <w:r w:rsidR="00675BC2" w:rsidRPr="00F878D0">
        <w:rPr>
          <w:rFonts w:ascii="Times" w:hAnsi="Times" w:cs="Times"/>
          <w:color w:val="auto"/>
          <w:sz w:val="24"/>
          <w:szCs w:val="24"/>
        </w:rPr>
        <w:t xml:space="preserve"> </w:t>
      </w:r>
      <w:r w:rsidRPr="00F878D0">
        <w:rPr>
          <w:rStyle w:val="Bold"/>
          <w:rFonts w:ascii="Times" w:hAnsi="Times" w:cs="Times"/>
          <w:bCs/>
          <w:color w:val="auto"/>
          <w:sz w:val="24"/>
          <w:szCs w:val="24"/>
          <w:lang w:eastAsia="en-US"/>
        </w:rPr>
        <w:t>Tony Andrews</w:t>
      </w:r>
      <w:r w:rsidRPr="00F878D0">
        <w:rPr>
          <w:rFonts w:ascii="Times" w:hAnsi="Times" w:cs="Times"/>
          <w:color w:val="auto"/>
          <w:sz w:val="24"/>
          <w:szCs w:val="24"/>
        </w:rPr>
        <w:t xml:space="preserve"> and then place a check mark in the </w:t>
      </w:r>
      <w:r w:rsidRPr="00F878D0">
        <w:rPr>
          <w:rStyle w:val="Bold"/>
          <w:rFonts w:ascii="Times" w:hAnsi="Times" w:cs="Times"/>
          <w:bCs/>
          <w:color w:val="auto"/>
          <w:sz w:val="24"/>
          <w:szCs w:val="24"/>
          <w:lang w:eastAsia="en-US"/>
        </w:rPr>
        <w:t>Change</w:t>
      </w:r>
      <w:r w:rsidRPr="00F878D0">
        <w:rPr>
          <w:rFonts w:ascii="Times" w:hAnsi="Times" w:cs="Times"/>
          <w:color w:val="auto"/>
          <w:sz w:val="24"/>
          <w:szCs w:val="24"/>
        </w:rPr>
        <w:t xml:space="preserve"> box under the Allow column.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in the Permissions for Performance Evaluations window, and then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in the Advanced Sharing window.</w:t>
      </w:r>
    </w:p>
    <w:p w14:paraId="16CEAF4B" w14:textId="0B6B142F"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Set NTFS permissions on the folder as follows: click the </w:t>
      </w:r>
      <w:r w:rsidRPr="00F878D0">
        <w:rPr>
          <w:rStyle w:val="Bold"/>
          <w:rFonts w:ascii="Times" w:hAnsi="Times" w:cs="Times"/>
          <w:bCs/>
          <w:color w:val="auto"/>
          <w:sz w:val="24"/>
          <w:szCs w:val="24"/>
          <w:lang w:eastAsia="en-US"/>
        </w:rPr>
        <w:t>Security</w:t>
      </w:r>
      <w:r w:rsidRPr="00F878D0">
        <w:rPr>
          <w:rFonts w:ascii="Times" w:hAnsi="Times" w:cs="Times"/>
          <w:color w:val="auto"/>
          <w:sz w:val="24"/>
          <w:szCs w:val="24"/>
        </w:rPr>
        <w:t xml:space="preserve"> tab, click the </w:t>
      </w:r>
      <w:r w:rsidRPr="00F878D0">
        <w:rPr>
          <w:rStyle w:val="Bold"/>
          <w:rFonts w:ascii="Times" w:hAnsi="Times" w:cs="Times"/>
          <w:bCs/>
          <w:color w:val="auto"/>
          <w:sz w:val="24"/>
          <w:szCs w:val="24"/>
          <w:lang w:eastAsia="en-US"/>
        </w:rPr>
        <w:t>Edit</w:t>
      </w:r>
      <w:r w:rsidR="00675BC2" w:rsidRPr="00F878D0">
        <w:rPr>
          <w:rFonts w:ascii="Times" w:hAnsi="Times" w:cs="Times"/>
          <w:color w:val="auto"/>
          <w:sz w:val="24"/>
          <w:szCs w:val="24"/>
        </w:rPr>
        <w:t xml:space="preserve"> </w:t>
      </w:r>
      <w:r w:rsidRPr="00F878D0">
        <w:rPr>
          <w:rFonts w:ascii="Times" w:hAnsi="Times" w:cs="Times"/>
          <w:color w:val="auto"/>
          <w:sz w:val="24"/>
          <w:szCs w:val="24"/>
        </w:rPr>
        <w:t xml:space="preserve">button, select </w:t>
      </w:r>
      <w:r w:rsidRPr="00F878D0">
        <w:rPr>
          <w:rStyle w:val="Bold"/>
          <w:rFonts w:ascii="Times" w:hAnsi="Times" w:cs="Times"/>
          <w:bCs/>
          <w:color w:val="auto"/>
          <w:sz w:val="24"/>
          <w:szCs w:val="24"/>
          <w:lang w:eastAsia="en-US"/>
        </w:rPr>
        <w:t>Authenticated Users</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Remove</w:t>
      </w:r>
      <w:r w:rsidRPr="00F878D0">
        <w:rPr>
          <w:rFonts w:ascii="Times" w:hAnsi="Times" w:cs="Times"/>
          <w:color w:val="auto"/>
          <w:sz w:val="24"/>
          <w:szCs w:val="24"/>
        </w:rPr>
        <w:t>. Read the Windows Security</w:t>
      </w:r>
      <w:r w:rsidR="00675BC2" w:rsidRPr="00F878D0">
        <w:rPr>
          <w:rFonts w:ascii="Times" w:hAnsi="Times" w:cs="Times"/>
          <w:color w:val="auto"/>
          <w:sz w:val="24"/>
          <w:szCs w:val="24"/>
        </w:rPr>
        <w:t xml:space="preserve"> </w:t>
      </w:r>
      <w:r w:rsidRPr="00F878D0">
        <w:rPr>
          <w:rFonts w:ascii="Times" w:hAnsi="Times" w:cs="Times"/>
          <w:color w:val="auto"/>
          <w:sz w:val="24"/>
          <w:szCs w:val="24"/>
        </w:rPr>
        <w:t xml:space="preserve">message and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To block inheritance of permissions from the parent container, click </w:t>
      </w:r>
      <w:r w:rsidRPr="00F878D0">
        <w:rPr>
          <w:rStyle w:val="Bold"/>
          <w:rFonts w:ascii="Times" w:hAnsi="Times" w:cs="Times"/>
          <w:bCs/>
          <w:color w:val="auto"/>
          <w:sz w:val="24"/>
          <w:szCs w:val="24"/>
          <w:lang w:eastAsia="en-US"/>
        </w:rPr>
        <w:t>Cancel</w:t>
      </w:r>
      <w:r w:rsidRPr="00F878D0">
        <w:rPr>
          <w:rFonts w:ascii="Times" w:hAnsi="Times" w:cs="Times"/>
          <w:color w:val="auto"/>
          <w:sz w:val="24"/>
          <w:szCs w:val="24"/>
        </w:rPr>
        <w:t xml:space="preserve"> in the Permissions for Performance Evaluations window, click </w:t>
      </w:r>
      <w:r w:rsidRPr="00F878D0">
        <w:rPr>
          <w:rStyle w:val="Bold"/>
          <w:rFonts w:ascii="Times" w:hAnsi="Times" w:cs="Times"/>
          <w:bCs/>
          <w:color w:val="auto"/>
          <w:sz w:val="24"/>
          <w:szCs w:val="24"/>
          <w:lang w:eastAsia="en-US"/>
        </w:rPr>
        <w:t>Advanced</w:t>
      </w:r>
      <w:r w:rsidRPr="00F878D0">
        <w:rPr>
          <w:rFonts w:ascii="Times" w:hAnsi="Times" w:cs="Times"/>
          <w:color w:val="auto"/>
          <w:sz w:val="24"/>
          <w:szCs w:val="24"/>
        </w:rPr>
        <w:t xml:space="preserve"> in the Performance Evaluations Properties window, click </w:t>
      </w:r>
      <w:r w:rsidRPr="00F878D0">
        <w:rPr>
          <w:rStyle w:val="Bold"/>
          <w:rFonts w:ascii="Times" w:hAnsi="Times" w:cs="Times"/>
          <w:b w:val="0"/>
          <w:color w:val="auto"/>
          <w:sz w:val="24"/>
          <w:szCs w:val="24"/>
          <w:lang w:eastAsia="en-US"/>
        </w:rPr>
        <w:t>the</w:t>
      </w:r>
      <w:r w:rsidRPr="00F878D0">
        <w:rPr>
          <w:rStyle w:val="Bold"/>
          <w:rFonts w:ascii="Times" w:hAnsi="Times" w:cs="Times"/>
          <w:bCs/>
          <w:color w:val="auto"/>
          <w:sz w:val="24"/>
          <w:szCs w:val="24"/>
          <w:lang w:eastAsia="en-US"/>
        </w:rPr>
        <w:t xml:space="preserve"> Change Permissions </w:t>
      </w:r>
      <w:r w:rsidRPr="00F878D0">
        <w:rPr>
          <w:rStyle w:val="Bold"/>
          <w:rFonts w:ascii="Times" w:hAnsi="Times" w:cs="Times"/>
          <w:b w:val="0"/>
          <w:color w:val="auto"/>
          <w:sz w:val="24"/>
          <w:szCs w:val="24"/>
          <w:lang w:eastAsia="en-US"/>
        </w:rPr>
        <w:t>button, then remove the check mark from “Include inheritable permissions from this object’s parent.”</w:t>
      </w:r>
      <w:r w:rsidRPr="00F878D0">
        <w:rPr>
          <w:rFonts w:ascii="Times" w:hAnsi="Times" w:cs="Times"/>
          <w:color w:val="auto"/>
          <w:sz w:val="24"/>
          <w:szCs w:val="24"/>
        </w:rPr>
        <w:t xml:space="preserve"> When given the option to Add, Remove, or Cancel, click </w:t>
      </w:r>
      <w:r w:rsidRPr="00F878D0">
        <w:rPr>
          <w:rStyle w:val="Bold"/>
          <w:rFonts w:ascii="Times" w:hAnsi="Times" w:cs="Times"/>
          <w:bCs/>
          <w:color w:val="auto"/>
          <w:sz w:val="24"/>
          <w:szCs w:val="24"/>
          <w:lang w:eastAsia="en-US"/>
        </w:rPr>
        <w:t>Add</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in the Advanced Security Settings for Performance Evaluations window, and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again. In the Performance Evaluations Properties window, click </w:t>
      </w:r>
      <w:r w:rsidRPr="00F878D0">
        <w:rPr>
          <w:rStyle w:val="Bold"/>
          <w:rFonts w:ascii="Times" w:hAnsi="Times" w:cs="Times"/>
          <w:bCs/>
          <w:color w:val="auto"/>
          <w:sz w:val="24"/>
          <w:szCs w:val="24"/>
          <w:lang w:eastAsia="en-US"/>
        </w:rPr>
        <w:t>Edit</w:t>
      </w:r>
      <w:r w:rsidRPr="00F878D0">
        <w:rPr>
          <w:rFonts w:ascii="Times" w:hAnsi="Times" w:cs="Times"/>
          <w:color w:val="auto"/>
          <w:sz w:val="24"/>
          <w:szCs w:val="24"/>
        </w:rPr>
        <w:t xml:space="preserve">, select </w:t>
      </w:r>
      <w:r w:rsidRPr="00F878D0">
        <w:rPr>
          <w:rStyle w:val="Bold"/>
          <w:rFonts w:ascii="Times" w:hAnsi="Times" w:cs="Times"/>
          <w:bCs/>
          <w:color w:val="auto"/>
          <w:sz w:val="24"/>
          <w:szCs w:val="24"/>
          <w:lang w:eastAsia="en-US"/>
        </w:rPr>
        <w:t>Authenticated Users</w:t>
      </w:r>
      <w:r w:rsidRPr="00F878D0">
        <w:rPr>
          <w:rFonts w:ascii="Times" w:hAnsi="Times" w:cs="Times"/>
          <w:color w:val="auto"/>
          <w:sz w:val="24"/>
          <w:szCs w:val="24"/>
        </w:rPr>
        <w:t xml:space="preserve">, and click </w:t>
      </w:r>
      <w:r w:rsidRPr="00F878D0">
        <w:rPr>
          <w:rStyle w:val="Bold"/>
          <w:rFonts w:ascii="Times" w:hAnsi="Times" w:cs="Times"/>
          <w:bCs/>
          <w:color w:val="auto"/>
          <w:sz w:val="24"/>
          <w:szCs w:val="24"/>
          <w:lang w:eastAsia="en-US"/>
        </w:rPr>
        <w:t>Remove</w:t>
      </w:r>
      <w:r w:rsidRPr="00F878D0">
        <w:rPr>
          <w:rFonts w:ascii="Times" w:hAnsi="Times" w:cs="Times"/>
          <w:color w:val="auto"/>
          <w:sz w:val="24"/>
          <w:szCs w:val="24"/>
        </w:rPr>
        <w:t xml:space="preserve">. Also remove the </w:t>
      </w:r>
      <w:r w:rsidRPr="00F878D0">
        <w:rPr>
          <w:rStyle w:val="Bold"/>
          <w:rFonts w:ascii="Times" w:hAnsi="Times" w:cs="Times"/>
          <w:bCs/>
          <w:color w:val="auto"/>
          <w:sz w:val="24"/>
          <w:szCs w:val="24"/>
          <w:lang w:eastAsia="en-US"/>
        </w:rPr>
        <w:t>Users</w:t>
      </w:r>
      <w:r w:rsidRPr="00F878D0">
        <w:rPr>
          <w:rFonts w:ascii="Times" w:hAnsi="Times" w:cs="Times"/>
          <w:color w:val="auto"/>
          <w:sz w:val="24"/>
          <w:szCs w:val="24"/>
        </w:rPr>
        <w:t xml:space="preserve"> group, but do not modify the SYSTEM or Administrators settings. Click </w:t>
      </w:r>
      <w:r w:rsidRPr="00F878D0">
        <w:rPr>
          <w:rStyle w:val="Bold"/>
          <w:rFonts w:ascii="Times" w:hAnsi="Times" w:cs="Times"/>
          <w:bCs/>
          <w:color w:val="auto"/>
          <w:sz w:val="24"/>
          <w:szCs w:val="24"/>
          <w:lang w:eastAsia="en-US"/>
        </w:rPr>
        <w:t>Add</w:t>
      </w:r>
      <w:r w:rsidRPr="00F878D0">
        <w:rPr>
          <w:rFonts w:ascii="Times" w:hAnsi="Times" w:cs="Times"/>
          <w:color w:val="auto"/>
          <w:sz w:val="24"/>
          <w:szCs w:val="24"/>
        </w:rPr>
        <w:t>. In the Enter the object names to select box, type</w:t>
      </w:r>
      <w:r w:rsidR="00675BC2" w:rsidRPr="00F878D0">
        <w:rPr>
          <w:rFonts w:ascii="Times" w:hAnsi="Times" w:cs="Times"/>
          <w:color w:val="auto"/>
          <w:sz w:val="24"/>
          <w:szCs w:val="24"/>
        </w:rPr>
        <w:t xml:space="preserve"> </w:t>
      </w:r>
      <w:r w:rsidRPr="00F878D0">
        <w:rPr>
          <w:rStyle w:val="Bold"/>
          <w:rFonts w:ascii="Times" w:hAnsi="Times" w:cs="Times"/>
          <w:bCs/>
          <w:color w:val="auto"/>
          <w:sz w:val="24"/>
          <w:szCs w:val="24"/>
          <w:lang w:eastAsia="en-US"/>
        </w:rPr>
        <w:t>SF-Research; tandrews</w:t>
      </w:r>
      <w:ins w:id="128" w:author="Copy Editor" w:date="2017-07-20T12:07:00Z">
        <w:r w:rsidR="002F229D">
          <w:rPr>
            <w:rStyle w:val="Bold"/>
            <w:rFonts w:ascii="Times" w:hAnsi="Times" w:cs="Times"/>
            <w:bCs/>
            <w:color w:val="auto"/>
            <w:sz w:val="24"/>
            <w:szCs w:val="24"/>
            <w:lang w:eastAsia="en-US"/>
          </w:rPr>
          <w:t>,</w:t>
        </w:r>
      </w:ins>
      <w:r w:rsidRPr="00F878D0">
        <w:rPr>
          <w:rFonts w:ascii="Times" w:hAnsi="Times" w:cs="Times"/>
          <w:color w:val="auto"/>
          <w:sz w:val="24"/>
          <w:szCs w:val="24"/>
        </w:rPr>
        <w:t xml:space="preserve"> and click the </w:t>
      </w:r>
      <w:r w:rsidRPr="00F878D0">
        <w:rPr>
          <w:rStyle w:val="Bold"/>
          <w:rFonts w:ascii="Times" w:hAnsi="Times" w:cs="Times"/>
          <w:bCs/>
          <w:color w:val="auto"/>
          <w:sz w:val="24"/>
          <w:szCs w:val="24"/>
          <w:lang w:eastAsia="en-US"/>
        </w:rPr>
        <w:t>Check Names</w:t>
      </w:r>
      <w:r w:rsidRPr="00F878D0">
        <w:rPr>
          <w:rFonts w:ascii="Times" w:hAnsi="Times" w:cs="Times"/>
          <w:color w:val="auto"/>
          <w:sz w:val="24"/>
          <w:szCs w:val="24"/>
        </w:rPr>
        <w:t xml:space="preserve"> button.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Select </w:t>
      </w:r>
      <w:r w:rsidRPr="00F878D0">
        <w:rPr>
          <w:rStyle w:val="Bold"/>
          <w:rFonts w:ascii="Times" w:hAnsi="Times" w:cs="Times"/>
          <w:bCs/>
          <w:color w:val="auto"/>
          <w:sz w:val="24"/>
          <w:szCs w:val="24"/>
          <w:lang w:eastAsia="en-US"/>
        </w:rPr>
        <w:t>SF-Research</w:t>
      </w:r>
      <w:r w:rsidRPr="00F878D0">
        <w:rPr>
          <w:rFonts w:ascii="Times" w:hAnsi="Times" w:cs="Times"/>
          <w:color w:val="auto"/>
          <w:sz w:val="24"/>
          <w:szCs w:val="24"/>
        </w:rPr>
        <w:t xml:space="preserve"> and verify that they have the standard Read permissions: Read &amp; execute, List folder contents, and Read. Select </w:t>
      </w:r>
      <w:r w:rsidRPr="00F878D0">
        <w:rPr>
          <w:rStyle w:val="Bold"/>
          <w:rFonts w:ascii="Times" w:hAnsi="Times" w:cs="Times"/>
          <w:bCs/>
          <w:color w:val="auto"/>
          <w:sz w:val="24"/>
          <w:szCs w:val="24"/>
          <w:lang w:eastAsia="en-US"/>
        </w:rPr>
        <w:t>Tony Andrews</w:t>
      </w:r>
      <w:r w:rsidRPr="00F878D0">
        <w:rPr>
          <w:rFonts w:ascii="Times" w:hAnsi="Times" w:cs="Times"/>
          <w:color w:val="auto"/>
          <w:sz w:val="24"/>
          <w:szCs w:val="24"/>
        </w:rPr>
        <w:t xml:space="preserve">, click </w:t>
      </w:r>
      <w:r w:rsidRPr="00F878D0">
        <w:rPr>
          <w:rStyle w:val="Bold"/>
          <w:rFonts w:ascii="Times" w:hAnsi="Times" w:cs="Times"/>
          <w:bCs/>
          <w:color w:val="auto"/>
          <w:sz w:val="24"/>
          <w:szCs w:val="24"/>
          <w:lang w:eastAsia="en-US"/>
        </w:rPr>
        <w:t>Full control</w:t>
      </w:r>
      <w:r w:rsidRPr="00F878D0">
        <w:rPr>
          <w:rFonts w:ascii="Times" w:hAnsi="Times" w:cs="Times"/>
          <w:color w:val="auto"/>
          <w:sz w:val="24"/>
          <w:szCs w:val="24"/>
        </w:rPr>
        <w:t xml:space="preserve"> in the Allow column, and click </w:t>
      </w:r>
      <w:r w:rsidRPr="00F878D0">
        <w:rPr>
          <w:rStyle w:val="Bold"/>
          <w:rFonts w:ascii="Times" w:hAnsi="Times" w:cs="Times"/>
          <w:bCs/>
          <w:color w:val="auto"/>
          <w:sz w:val="24"/>
          <w:szCs w:val="24"/>
          <w:lang w:eastAsia="en-US"/>
        </w:rPr>
        <w:t>OK</w:t>
      </w:r>
      <w:r w:rsidRPr="00F878D0">
        <w:rPr>
          <w:rFonts w:ascii="Times" w:hAnsi="Times" w:cs="Times"/>
          <w:color w:val="auto"/>
          <w:sz w:val="24"/>
          <w:szCs w:val="24"/>
        </w:rPr>
        <w:t xml:space="preserve">. Click </w:t>
      </w:r>
      <w:r w:rsidRPr="00F878D0">
        <w:rPr>
          <w:rStyle w:val="csbl"/>
          <w:rFonts w:ascii="Times" w:hAnsi="Times" w:cs="Times"/>
          <w:bCs/>
          <w:color w:val="auto"/>
          <w:sz w:val="24"/>
          <w:szCs w:val="24"/>
        </w:rPr>
        <w:t>Close</w:t>
      </w:r>
      <w:r w:rsidRPr="00F878D0">
        <w:rPr>
          <w:rFonts w:ascii="Times" w:hAnsi="Times" w:cs="Times"/>
          <w:color w:val="auto"/>
          <w:sz w:val="24"/>
          <w:szCs w:val="24"/>
        </w:rPr>
        <w:t xml:space="preserve"> in the Performance Evaluations Properties window.</w:t>
      </w:r>
    </w:p>
    <w:p w14:paraId="1227934F" w14:textId="603B5D2B"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Using the techniques demonstrated in Steps 10 and 11, create the folder and permissions structure shown in Table 1</w:t>
      </w:r>
      <w:r w:rsidR="00F56727">
        <w:rPr>
          <w:rFonts w:ascii="Times" w:hAnsi="Times" w:cs="Times"/>
          <w:color w:val="auto"/>
          <w:sz w:val="24"/>
          <w:szCs w:val="24"/>
        </w:rPr>
        <w:t>2</w:t>
      </w:r>
      <w:r w:rsidRPr="00F878D0">
        <w:rPr>
          <w:rFonts w:ascii="Times" w:hAnsi="Times" w:cs="Times"/>
          <w:color w:val="auto"/>
          <w:sz w:val="24"/>
          <w:szCs w:val="24"/>
        </w:rPr>
        <w:t>-5. Be sure to remove any default permissions for regular user accounts (for example, the Everyone, Authenticated Users, Users groups), but leave any administrative or system accounts untouched. Also note that “Read” in the NTFS Permissions column of Table 1</w:t>
      </w:r>
      <w:r w:rsidR="00F56727">
        <w:rPr>
          <w:rFonts w:ascii="Times" w:hAnsi="Times" w:cs="Times"/>
          <w:color w:val="auto"/>
          <w:sz w:val="24"/>
          <w:szCs w:val="24"/>
        </w:rPr>
        <w:t>2</w:t>
      </w:r>
      <w:r w:rsidRPr="00F878D0">
        <w:rPr>
          <w:rFonts w:ascii="Times" w:hAnsi="Times" w:cs="Times"/>
          <w:color w:val="auto"/>
          <w:sz w:val="24"/>
          <w:szCs w:val="24"/>
        </w:rPr>
        <w:t xml:space="preserve">-5 references the default Read </w:t>
      </w:r>
      <w:r w:rsidRPr="00F878D0">
        <w:rPr>
          <w:rFonts w:ascii="Times" w:hAnsi="Times" w:cs="Times"/>
          <w:color w:val="auto"/>
          <w:sz w:val="24"/>
          <w:szCs w:val="24"/>
        </w:rPr>
        <w:lastRenderedPageBreak/>
        <w:t>permissions, which are Read &amp; execute, List folder contents, and Read.</w:t>
      </w:r>
    </w:p>
    <w:p w14:paraId="134B06FB" w14:textId="6072240B"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[Insert Table 1</w:t>
      </w:r>
      <w:r w:rsidR="00F56727">
        <w:rPr>
          <w:rFonts w:ascii="Times" w:hAnsi="Times" w:cs="Times"/>
          <w:b/>
          <w:color w:val="auto"/>
          <w:sz w:val="24"/>
          <w:szCs w:val="24"/>
        </w:rPr>
        <w:t>2</w:t>
      </w:r>
      <w:r w:rsidRPr="00F878D0">
        <w:rPr>
          <w:rFonts w:ascii="Times" w:hAnsi="Times" w:cs="Times"/>
          <w:b/>
          <w:color w:val="auto"/>
          <w:sz w:val="24"/>
          <w:szCs w:val="24"/>
        </w:rPr>
        <w:t>-5 Here]</w:t>
      </w:r>
    </w:p>
    <w:p w14:paraId="40579763" w14:textId="6F49D399" w:rsidR="00A97B5C" w:rsidRPr="00F878D0" w:rsidRDefault="00F56727" w:rsidP="00F878D0">
      <w:pPr>
        <w:pStyle w:val="NLFIRST"/>
        <w:numPr>
          <w:ilvl w:val="0"/>
          <w:numId w:val="1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Open the</w:t>
      </w:r>
      <w:r w:rsidR="00A97B5C" w:rsidRPr="00F878D0">
        <w:rPr>
          <w:rFonts w:ascii="Times" w:hAnsi="Times" w:cs="Times"/>
          <w:color w:val="auto"/>
          <w:sz w:val="24"/>
          <w:szCs w:val="24"/>
        </w:rPr>
        <w:t xml:space="preserve"> </w:t>
      </w:r>
      <w:r w:rsidR="00A97B5C" w:rsidRPr="00F878D0">
        <w:rPr>
          <w:rStyle w:val="Bold"/>
          <w:rFonts w:ascii="Times" w:hAnsi="Times" w:cs="Times"/>
          <w:bCs/>
          <w:color w:val="auto"/>
          <w:sz w:val="24"/>
          <w:szCs w:val="24"/>
          <w:lang w:eastAsia="en-US"/>
        </w:rPr>
        <w:t>EMCO Permissions Audit Professional</w:t>
      </w:r>
      <w:r>
        <w:rPr>
          <w:rStyle w:val="Bold"/>
          <w:rFonts w:ascii="Times" w:hAnsi="Times" w:cs="Times"/>
          <w:bCs/>
          <w:color w:val="auto"/>
          <w:sz w:val="24"/>
          <w:szCs w:val="24"/>
          <w:lang w:eastAsia="en-US"/>
        </w:rPr>
        <w:t xml:space="preserve"> </w:t>
      </w:r>
      <w:r w:rsidRPr="000171C9">
        <w:rPr>
          <w:rStyle w:val="Bold"/>
          <w:rFonts w:ascii="Times" w:hAnsi="Times" w:cs="Times"/>
          <w:b w:val="0"/>
          <w:bCs/>
          <w:color w:val="auto"/>
          <w:sz w:val="24"/>
          <w:szCs w:val="24"/>
          <w:lang w:eastAsia="en-US"/>
        </w:rPr>
        <w:t>application</w:t>
      </w:r>
      <w:r w:rsidR="00A97B5C" w:rsidRPr="00F878D0">
        <w:rPr>
          <w:rFonts w:ascii="Times" w:hAnsi="Times" w:cs="Times"/>
          <w:color w:val="auto"/>
          <w:sz w:val="24"/>
          <w:szCs w:val="24"/>
        </w:rPr>
        <w:t xml:space="preserve">. Because this is a demonstration version, you may run it only 30 times. Click </w:t>
      </w:r>
      <w:r w:rsidR="00A97B5C" w:rsidRPr="00F878D0">
        <w:rPr>
          <w:rStyle w:val="Bold"/>
          <w:rFonts w:ascii="Times" w:hAnsi="Times" w:cs="Times"/>
          <w:bCs/>
          <w:color w:val="auto"/>
          <w:sz w:val="24"/>
          <w:szCs w:val="24"/>
          <w:lang w:eastAsia="en-US"/>
        </w:rPr>
        <w:t>Evaluate</w:t>
      </w:r>
      <w:r w:rsidR="00A97B5C" w:rsidRPr="00F878D0">
        <w:rPr>
          <w:rFonts w:ascii="Times" w:hAnsi="Times" w:cs="Times"/>
          <w:color w:val="auto"/>
          <w:sz w:val="24"/>
          <w:szCs w:val="24"/>
        </w:rPr>
        <w:t xml:space="preserve">. </w:t>
      </w:r>
      <w:r w:rsidR="000E63F1">
        <w:rPr>
          <w:rFonts w:ascii="Times" w:hAnsi="Times" w:cs="Times"/>
          <w:color w:val="auto"/>
          <w:sz w:val="24"/>
          <w:szCs w:val="24"/>
        </w:rPr>
        <w:t xml:space="preserve">If necessary, if the Permission Audit 2 dialog opens select Remember my choice and click </w:t>
      </w:r>
      <w:r w:rsidR="00564C07" w:rsidRPr="00500B82">
        <w:rPr>
          <w:rFonts w:ascii="Times" w:hAnsi="Times" w:cs="Times"/>
          <w:b/>
          <w:color w:val="auto"/>
          <w:sz w:val="24"/>
          <w:szCs w:val="24"/>
        </w:rPr>
        <w:t>Increase Priority</w:t>
      </w:r>
      <w:r w:rsidR="000E63F1">
        <w:rPr>
          <w:rFonts w:ascii="Times" w:hAnsi="Times" w:cs="Times"/>
          <w:color w:val="auto"/>
          <w:sz w:val="24"/>
          <w:szCs w:val="24"/>
        </w:rPr>
        <w:t xml:space="preserve">. </w:t>
      </w:r>
    </w:p>
    <w:p w14:paraId="7B578063" w14:textId="2067776B" w:rsidR="00A97B5C" w:rsidRPr="00F878D0" w:rsidRDefault="00CE2206" w:rsidP="00F878D0">
      <w:pPr>
        <w:pStyle w:val="NLFIRST"/>
        <w:numPr>
          <w:ilvl w:val="0"/>
          <w:numId w:val="13"/>
        </w:numPr>
        <w:tabs>
          <w:tab w:val="clear" w:pos="1000"/>
        </w:tabs>
        <w:spacing w:before="0" w:after="0" w:line="480" w:lineRule="auto"/>
        <w:rPr>
          <w:rFonts w:ascii="Times" w:hAnsi="Times" w:cs="Times"/>
          <w:color w:val="auto"/>
          <w:sz w:val="24"/>
          <w:szCs w:val="24"/>
        </w:rPr>
      </w:pPr>
      <w:r>
        <w:rPr>
          <w:rStyle w:val="Bold"/>
          <w:rFonts w:ascii="Times" w:hAnsi="Times" w:cs="Times"/>
          <w:b w:val="0"/>
          <w:bCs/>
          <w:color w:val="auto"/>
          <w:sz w:val="24"/>
          <w:szCs w:val="24"/>
          <w:lang w:eastAsia="en-US"/>
        </w:rPr>
        <w:t>Press Ctrl-A</w:t>
      </w:r>
      <w:r w:rsidR="00A97B5C" w:rsidRPr="00F878D0">
        <w:rPr>
          <w:rFonts w:ascii="Times" w:hAnsi="Times" w:cs="Times"/>
          <w:color w:val="auto"/>
          <w:sz w:val="24"/>
          <w:szCs w:val="24"/>
        </w:rPr>
        <w:t xml:space="preserve">. </w:t>
      </w:r>
      <w:r>
        <w:rPr>
          <w:rFonts w:ascii="Times" w:hAnsi="Times" w:cs="Times"/>
          <w:color w:val="auto"/>
          <w:sz w:val="24"/>
          <w:szCs w:val="24"/>
        </w:rPr>
        <w:t xml:space="preserve">In the Domain dropdown select your Domain Controller. Click the </w:t>
      </w:r>
      <w:r w:rsidRPr="00500B82">
        <w:rPr>
          <w:rFonts w:ascii="Times" w:hAnsi="Times" w:cs="Times"/>
          <w:b/>
          <w:color w:val="auto"/>
          <w:sz w:val="24"/>
          <w:szCs w:val="24"/>
        </w:rPr>
        <w:t>Test Credentials</w:t>
      </w:r>
      <w:r>
        <w:rPr>
          <w:rFonts w:ascii="Times" w:hAnsi="Times" w:cs="Times"/>
          <w:color w:val="auto"/>
          <w:sz w:val="24"/>
          <w:szCs w:val="24"/>
        </w:rPr>
        <w:t xml:space="preserve"> button. Click </w:t>
      </w:r>
      <w:r w:rsidRPr="00500B82">
        <w:rPr>
          <w:rFonts w:ascii="Times" w:hAnsi="Times" w:cs="Times"/>
          <w:b/>
          <w:color w:val="auto"/>
          <w:sz w:val="24"/>
          <w:szCs w:val="24"/>
        </w:rPr>
        <w:t>OK</w:t>
      </w:r>
      <w:r>
        <w:rPr>
          <w:rFonts w:ascii="Times" w:hAnsi="Times" w:cs="Times"/>
          <w:color w:val="auto"/>
          <w:sz w:val="24"/>
          <w:szCs w:val="24"/>
        </w:rPr>
        <w:t xml:space="preserve">. </w:t>
      </w:r>
      <w:r w:rsidR="00A97B5C" w:rsidRPr="00F878D0">
        <w:rPr>
          <w:rFonts w:ascii="Times" w:hAnsi="Times" w:cs="Times"/>
          <w:color w:val="auto"/>
          <w:sz w:val="24"/>
          <w:szCs w:val="24"/>
        </w:rPr>
        <w:t>Your result should be similar to what is shown in Figure 1</w:t>
      </w:r>
      <w:r w:rsidR="00F56727">
        <w:rPr>
          <w:rFonts w:ascii="Times" w:hAnsi="Times" w:cs="Times"/>
          <w:color w:val="auto"/>
          <w:sz w:val="24"/>
          <w:szCs w:val="24"/>
        </w:rPr>
        <w:t>2</w:t>
      </w:r>
      <w:r w:rsidR="00A97B5C" w:rsidRPr="00F878D0">
        <w:rPr>
          <w:rFonts w:ascii="Times" w:hAnsi="Times" w:cs="Times"/>
          <w:color w:val="auto"/>
          <w:sz w:val="24"/>
          <w:szCs w:val="24"/>
        </w:rPr>
        <w:t>-8, although you may see domains other than just your own.</w:t>
      </w:r>
    </w:p>
    <w:p w14:paraId="66E5447B" w14:textId="3C5D15B1" w:rsidR="00FB2687" w:rsidRPr="00F878D0" w:rsidRDefault="00FB2687" w:rsidP="00F878D0">
      <w:pPr>
        <w:pStyle w:val="COOT"/>
        <w:spacing w:before="0" w:after="0" w:line="480" w:lineRule="auto"/>
        <w:ind w:left="360"/>
        <w:rPr>
          <w:rFonts w:ascii="Times" w:hAnsi="Times" w:cs="Times"/>
          <w:color w:val="auto"/>
          <w:sz w:val="24"/>
          <w:szCs w:val="24"/>
        </w:rPr>
      </w:pPr>
      <w:r w:rsidRPr="00F878D0">
        <w:rPr>
          <w:rFonts w:ascii="Times" w:hAnsi="Times" w:cs="Times"/>
          <w:color w:val="auto"/>
          <w:sz w:val="24"/>
          <w:szCs w:val="24"/>
        </w:rPr>
        <w:t>[Insert Figure 1</w:t>
      </w:r>
      <w:r w:rsidR="00F56727">
        <w:rPr>
          <w:rFonts w:ascii="Times" w:hAnsi="Times" w:cs="Times"/>
          <w:color w:val="auto"/>
          <w:sz w:val="24"/>
          <w:szCs w:val="24"/>
        </w:rPr>
        <w:t>2</w:t>
      </w:r>
      <w:r w:rsidRPr="00F878D0">
        <w:rPr>
          <w:rFonts w:ascii="Times" w:hAnsi="Times" w:cs="Times"/>
          <w:color w:val="auto"/>
          <w:sz w:val="24"/>
          <w:szCs w:val="24"/>
        </w:rPr>
        <w:t>-8 Here]</w:t>
      </w:r>
    </w:p>
    <w:p w14:paraId="04811FE5" w14:textId="43280629" w:rsidR="00A97B5C" w:rsidRPr="00F878D0" w:rsidRDefault="00581966" w:rsidP="00F878D0">
      <w:pPr>
        <w:pStyle w:val="NLFIRST"/>
        <w:numPr>
          <w:ilvl w:val="0"/>
          <w:numId w:val="1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 xml:space="preserve">Press </w:t>
      </w:r>
      <w:r w:rsidRPr="00500B82">
        <w:rPr>
          <w:rFonts w:ascii="Times" w:hAnsi="Times" w:cs="Times"/>
          <w:b/>
          <w:color w:val="auto"/>
          <w:sz w:val="24"/>
          <w:szCs w:val="24"/>
        </w:rPr>
        <w:t>Ctrl-F</w:t>
      </w:r>
      <w:r>
        <w:rPr>
          <w:rFonts w:ascii="Times" w:hAnsi="Times" w:cs="Times"/>
          <w:color w:val="auto"/>
          <w:sz w:val="24"/>
          <w:szCs w:val="24"/>
        </w:rPr>
        <w:t xml:space="preserve">. This will fetch all </w:t>
      </w:r>
      <w:del w:id="129" w:author="Copy Editor" w:date="2017-07-20T11:27:00Z">
        <w:r w:rsidDel="00241A78">
          <w:rPr>
            <w:rFonts w:ascii="Times" w:hAnsi="Times" w:cs="Times"/>
            <w:color w:val="auto"/>
            <w:sz w:val="24"/>
            <w:szCs w:val="24"/>
          </w:rPr>
          <w:delText xml:space="preserve">of </w:delText>
        </w:r>
      </w:del>
      <w:r>
        <w:rPr>
          <w:rFonts w:ascii="Times" w:hAnsi="Times" w:cs="Times"/>
          <w:color w:val="auto"/>
          <w:sz w:val="24"/>
          <w:szCs w:val="24"/>
        </w:rPr>
        <w:t>the shared drives on the network</w:t>
      </w:r>
      <w:r w:rsidR="00A97B5C" w:rsidRPr="00F878D0">
        <w:rPr>
          <w:rFonts w:ascii="Times" w:hAnsi="Times" w:cs="Times"/>
          <w:color w:val="auto"/>
          <w:sz w:val="24"/>
          <w:szCs w:val="24"/>
        </w:rPr>
        <w:t>.</w:t>
      </w:r>
    </w:p>
    <w:p w14:paraId="67D780E6" w14:textId="0384FA21"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 xml:space="preserve">Notice that in the right pane, the </w:t>
      </w:r>
      <w:r w:rsidR="00B04CB4">
        <w:rPr>
          <w:rFonts w:ascii="Times" w:hAnsi="Times" w:cs="Times"/>
          <w:color w:val="auto"/>
          <w:sz w:val="24"/>
          <w:szCs w:val="24"/>
        </w:rPr>
        <w:t>fetch identifies the s</w:t>
      </w:r>
      <w:r w:rsidRPr="00F878D0">
        <w:rPr>
          <w:rFonts w:ascii="Times" w:hAnsi="Times" w:cs="Times"/>
          <w:color w:val="auto"/>
          <w:sz w:val="24"/>
          <w:szCs w:val="24"/>
        </w:rPr>
        <w:t>hares</w:t>
      </w:r>
      <w:r w:rsidR="00B04CB4">
        <w:rPr>
          <w:rFonts w:ascii="Times" w:hAnsi="Times" w:cs="Times"/>
          <w:color w:val="auto"/>
          <w:sz w:val="24"/>
          <w:szCs w:val="24"/>
        </w:rPr>
        <w:t xml:space="preserve"> that exist on the network. Click on any </w:t>
      </w:r>
      <w:del w:id="130" w:author="Copy Editor" w:date="2017-07-20T12:08:00Z">
        <w:r w:rsidR="00B04CB4" w:rsidDel="002F229D">
          <w:rPr>
            <w:rFonts w:ascii="Times" w:hAnsi="Times" w:cs="Times"/>
            <w:color w:val="auto"/>
            <w:sz w:val="24"/>
            <w:szCs w:val="24"/>
          </w:rPr>
          <w:delText xml:space="preserve">the </w:delText>
        </w:r>
      </w:del>
      <w:r w:rsidR="00B04CB4">
        <w:rPr>
          <w:rFonts w:ascii="Times" w:hAnsi="Times" w:cs="Times"/>
          <w:color w:val="auto"/>
          <w:sz w:val="24"/>
          <w:szCs w:val="24"/>
        </w:rPr>
        <w:t>Performance Evaluation folder, notice who the folder is shared with.</w:t>
      </w:r>
    </w:p>
    <w:p w14:paraId="288C3280" w14:textId="77777777" w:rsidR="00A97B5C" w:rsidRPr="00F878D0" w:rsidRDefault="00A97B5C" w:rsidP="00F878D0">
      <w:pPr>
        <w:pStyle w:val="NLFIRST"/>
        <w:numPr>
          <w:ilvl w:val="0"/>
          <w:numId w:val="13"/>
        </w:numPr>
        <w:tabs>
          <w:tab w:val="clear" w:pos="1000"/>
        </w:tabs>
        <w:spacing w:before="0" w:after="0" w:line="480" w:lineRule="auto"/>
        <w:rPr>
          <w:rFonts w:ascii="Times" w:hAnsi="Times" w:cs="Times"/>
          <w:color w:val="auto"/>
          <w:sz w:val="24"/>
          <w:szCs w:val="24"/>
        </w:rPr>
      </w:pPr>
      <w:r w:rsidRPr="00F878D0">
        <w:rPr>
          <w:rFonts w:ascii="Times" w:hAnsi="Times" w:cs="Times"/>
          <w:color w:val="auto"/>
          <w:sz w:val="24"/>
          <w:szCs w:val="24"/>
        </w:rPr>
        <w:t>Close all windows and log off both systems.</w:t>
      </w:r>
    </w:p>
    <w:p w14:paraId="257A2AB3" w14:textId="1F7C6CD4" w:rsidR="00A97B5C" w:rsidRPr="00F878D0" w:rsidRDefault="002F229D" w:rsidP="00F878D0">
      <w:pPr>
        <w:pStyle w:val="TX1"/>
        <w:spacing w:line="480" w:lineRule="auto"/>
        <w:ind w:left="0"/>
        <w:rPr>
          <w:rFonts w:ascii="Times" w:hAnsi="Times" w:cs="Times"/>
          <w:color w:val="auto"/>
          <w:sz w:val="24"/>
          <w:szCs w:val="24"/>
        </w:rPr>
      </w:pPr>
      <w:ins w:id="131" w:author="Copy Editor" w:date="2017-07-20T12:08:00Z">
        <w:r>
          <w:rPr>
            <w:rFonts w:ascii="Times" w:hAnsi="Times" w:cs="Times"/>
            <w:b/>
            <w:color w:val="auto"/>
            <w:sz w:val="24"/>
            <w:szCs w:val="24"/>
          </w:rPr>
          <w:t>&lt;H2&gt;</w:t>
        </w:r>
      </w:ins>
      <w:r w:rsidR="00A97B5C" w:rsidRPr="00F878D0">
        <w:rPr>
          <w:rFonts w:ascii="Times" w:hAnsi="Times" w:cs="Times"/>
          <w:b/>
          <w:color w:val="auto"/>
          <w:sz w:val="24"/>
          <w:szCs w:val="24"/>
        </w:rPr>
        <w:t>Certification Objectives</w:t>
      </w:r>
    </w:p>
    <w:p w14:paraId="5AC4D278" w14:textId="0367B445" w:rsidR="00A97B5C" w:rsidRPr="00F878D0" w:rsidRDefault="002F229D" w:rsidP="00F878D0">
      <w:pPr>
        <w:pStyle w:val="TX1"/>
        <w:spacing w:line="480" w:lineRule="auto"/>
        <w:ind w:left="0"/>
        <w:rPr>
          <w:rFonts w:ascii="Times" w:hAnsi="Times" w:cs="Times"/>
          <w:color w:val="auto"/>
          <w:sz w:val="24"/>
          <w:szCs w:val="24"/>
        </w:rPr>
      </w:pPr>
      <w:ins w:id="132" w:author="Copy Editor" w:date="2017-07-20T12:08:00Z">
        <w:r>
          <w:rPr>
            <w:rFonts w:ascii="Times" w:hAnsi="Times" w:cs="Times"/>
            <w:color w:val="auto"/>
            <w:sz w:val="24"/>
            <w:szCs w:val="24"/>
          </w:rPr>
          <w:t>&lt;TX1&gt;</w:t>
        </w:r>
      </w:ins>
      <w:r w:rsidR="00A97B5C" w:rsidRPr="00F878D0">
        <w:rPr>
          <w:rFonts w:ascii="Times" w:hAnsi="Times" w:cs="Times"/>
          <w:color w:val="auto"/>
          <w:sz w:val="24"/>
          <w:szCs w:val="24"/>
        </w:rPr>
        <w:t>Objectives for CompTIA Security</w:t>
      </w:r>
      <w:r w:rsidR="00ED10B7" w:rsidRPr="00F878D0">
        <w:rPr>
          <w:rStyle w:val="Math"/>
          <w:rFonts w:ascii="Times" w:hAnsi="Times" w:cs="Times"/>
          <w:color w:val="auto"/>
          <w:sz w:val="24"/>
          <w:szCs w:val="24"/>
        </w:rPr>
        <w:t>+</w:t>
      </w:r>
      <w:r w:rsidR="00A97B5C" w:rsidRPr="00F878D0">
        <w:rPr>
          <w:rFonts w:ascii="Times" w:hAnsi="Times" w:cs="Times"/>
          <w:color w:val="auto"/>
          <w:sz w:val="24"/>
          <w:szCs w:val="24"/>
        </w:rPr>
        <w:t xml:space="preserve"> Exam:</w:t>
      </w:r>
    </w:p>
    <w:p w14:paraId="4BCB1D56" w14:textId="3C7B77D5" w:rsidR="00091ED5" w:rsidRPr="00F878D0" w:rsidRDefault="002F229D" w:rsidP="00091ED5">
      <w:pPr>
        <w:pStyle w:val="COOH1"/>
        <w:numPr>
          <w:ilvl w:val="0"/>
          <w:numId w:val="2"/>
        </w:numPr>
        <w:tabs>
          <w:tab w:val="clear" w:pos="240"/>
        </w:tabs>
        <w:spacing w:before="0" w:line="480" w:lineRule="auto"/>
        <w:rPr>
          <w:rFonts w:ascii="Times" w:hAnsi="Times" w:cs="Times"/>
          <w:color w:val="auto"/>
          <w:sz w:val="24"/>
          <w:szCs w:val="24"/>
        </w:rPr>
      </w:pPr>
      <w:ins w:id="133" w:author="Copy Editor" w:date="2017-07-20T12:08:00Z">
        <w:r>
          <w:rPr>
            <w:rFonts w:ascii="Times" w:hAnsi="Times" w:cs="Times"/>
            <w:color w:val="auto"/>
            <w:sz w:val="24"/>
            <w:szCs w:val="24"/>
          </w:rPr>
          <w:t>&lt;BL&gt;</w:t>
        </w:r>
      </w:ins>
      <w:r w:rsidR="00091ED5">
        <w:rPr>
          <w:rFonts w:ascii="Times" w:hAnsi="Times" w:cs="Times"/>
          <w:color w:val="auto"/>
          <w:sz w:val="24"/>
          <w:szCs w:val="24"/>
        </w:rPr>
        <w:t xml:space="preserve">2.3 </w:t>
      </w:r>
      <w:r w:rsidR="00091ED5" w:rsidRPr="00774E98">
        <w:rPr>
          <w:rFonts w:ascii="Times" w:hAnsi="Times" w:cs="Times"/>
          <w:color w:val="auto"/>
          <w:sz w:val="24"/>
          <w:szCs w:val="24"/>
        </w:rPr>
        <w:t>Given a scenario, troubleshoot common security issues</w:t>
      </w:r>
      <w:r w:rsidR="00091ED5" w:rsidRPr="00F878D0">
        <w:rPr>
          <w:rFonts w:ascii="Times" w:hAnsi="Times" w:cs="Times"/>
          <w:color w:val="auto"/>
          <w:sz w:val="24"/>
          <w:szCs w:val="24"/>
        </w:rPr>
        <w:t>.</w:t>
      </w:r>
    </w:p>
    <w:p w14:paraId="4A313A9E" w14:textId="77777777" w:rsidR="00091ED5" w:rsidRPr="00F878D0" w:rsidRDefault="00091ED5" w:rsidP="00091ED5">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4.1 </w:t>
      </w:r>
      <w:r w:rsidRPr="00774E98">
        <w:rPr>
          <w:rFonts w:ascii="Times" w:hAnsi="Times" w:cs="Times"/>
          <w:color w:val="auto"/>
          <w:sz w:val="24"/>
          <w:szCs w:val="24"/>
        </w:rPr>
        <w:t>Compare and contrast identity and access management concepts</w:t>
      </w:r>
      <w:r w:rsidRPr="00F878D0">
        <w:rPr>
          <w:rFonts w:ascii="Times" w:hAnsi="Times" w:cs="Times"/>
          <w:color w:val="auto"/>
          <w:sz w:val="24"/>
          <w:szCs w:val="24"/>
        </w:rPr>
        <w:t>.</w:t>
      </w:r>
    </w:p>
    <w:p w14:paraId="5DA29916" w14:textId="77777777" w:rsidR="00091ED5" w:rsidRDefault="00091ED5" w:rsidP="00091ED5">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4.3 </w:t>
      </w:r>
      <w:r w:rsidRPr="00774E98">
        <w:rPr>
          <w:rFonts w:ascii="Times" w:hAnsi="Times" w:cs="Times"/>
          <w:color w:val="auto"/>
          <w:sz w:val="24"/>
          <w:szCs w:val="24"/>
        </w:rPr>
        <w:t>Given a scenario, implement identity and access management controls</w:t>
      </w:r>
      <w:r w:rsidRPr="00F878D0">
        <w:rPr>
          <w:rFonts w:ascii="Times" w:hAnsi="Times" w:cs="Times"/>
          <w:color w:val="auto"/>
          <w:sz w:val="24"/>
          <w:szCs w:val="24"/>
        </w:rPr>
        <w:t>.</w:t>
      </w:r>
    </w:p>
    <w:p w14:paraId="54C04163" w14:textId="44832CA0" w:rsidR="00A97B5C" w:rsidRPr="00F878D0" w:rsidRDefault="00091ED5" w:rsidP="00F878D0">
      <w:pPr>
        <w:pStyle w:val="COOH1"/>
        <w:numPr>
          <w:ilvl w:val="0"/>
          <w:numId w:val="2"/>
        </w:numPr>
        <w:tabs>
          <w:tab w:val="clear" w:pos="240"/>
        </w:tabs>
        <w:spacing w:before="0" w:line="480" w:lineRule="auto"/>
        <w:rPr>
          <w:rFonts w:ascii="Times" w:hAnsi="Times" w:cs="Times"/>
          <w:color w:val="auto"/>
          <w:sz w:val="24"/>
          <w:szCs w:val="24"/>
        </w:rPr>
      </w:pPr>
      <w:r>
        <w:rPr>
          <w:rFonts w:ascii="Times" w:hAnsi="Times" w:cs="Times"/>
          <w:color w:val="auto"/>
          <w:sz w:val="24"/>
          <w:szCs w:val="24"/>
        </w:rPr>
        <w:t xml:space="preserve">4.4 </w:t>
      </w:r>
      <w:r w:rsidRPr="0020696B">
        <w:rPr>
          <w:rFonts w:ascii="Times" w:hAnsi="Times" w:cs="Times"/>
          <w:color w:val="auto"/>
          <w:sz w:val="24"/>
          <w:szCs w:val="24"/>
        </w:rPr>
        <w:t>Given a scenario, differentiate common account management practices</w:t>
      </w:r>
      <w:r>
        <w:rPr>
          <w:rFonts w:ascii="Times" w:hAnsi="Times" w:cs="Times"/>
          <w:color w:val="auto"/>
          <w:sz w:val="24"/>
          <w:szCs w:val="24"/>
        </w:rPr>
        <w:t>.</w:t>
      </w:r>
      <w:r w:rsidRPr="00F878D0" w:rsidDel="0020696B">
        <w:rPr>
          <w:rFonts w:ascii="Times" w:hAnsi="Times" w:cs="Times"/>
          <w:color w:val="auto"/>
          <w:sz w:val="24"/>
          <w:szCs w:val="24"/>
        </w:rPr>
        <w:t xml:space="preserve"> </w:t>
      </w:r>
    </w:p>
    <w:p w14:paraId="6E9945C2" w14:textId="67B10C21" w:rsidR="00A97B5C" w:rsidRPr="00F878D0" w:rsidRDefault="002F229D" w:rsidP="00F878D0">
      <w:pPr>
        <w:pStyle w:val="TX1"/>
        <w:spacing w:line="480" w:lineRule="auto"/>
        <w:ind w:left="0"/>
        <w:rPr>
          <w:rFonts w:ascii="Times" w:hAnsi="Times" w:cs="Times"/>
          <w:color w:val="auto"/>
          <w:sz w:val="24"/>
          <w:szCs w:val="24"/>
        </w:rPr>
      </w:pPr>
      <w:ins w:id="134" w:author="Copy Editor" w:date="2017-07-20T12:08:00Z">
        <w:r>
          <w:rPr>
            <w:rFonts w:ascii="Times" w:hAnsi="Times" w:cs="Times"/>
            <w:b/>
            <w:color w:val="auto"/>
            <w:sz w:val="24"/>
            <w:szCs w:val="24"/>
          </w:rPr>
          <w:t>&lt;H2&gt;</w:t>
        </w:r>
      </w:ins>
      <w:r w:rsidR="00A97B5C" w:rsidRPr="00F878D0">
        <w:rPr>
          <w:rFonts w:ascii="Times" w:hAnsi="Times" w:cs="Times"/>
          <w:b/>
          <w:color w:val="auto"/>
          <w:sz w:val="24"/>
          <w:szCs w:val="24"/>
        </w:rPr>
        <w:t>Review Questions</w:t>
      </w:r>
    </w:p>
    <w:p w14:paraId="091618AB" w14:textId="0E2B4175" w:rsidR="00A97B5C" w:rsidRPr="00F878D0" w:rsidRDefault="002F229D" w:rsidP="00F878D0">
      <w:pPr>
        <w:pStyle w:val="NLFIRST"/>
        <w:numPr>
          <w:ilvl w:val="0"/>
          <w:numId w:val="14"/>
        </w:numPr>
        <w:tabs>
          <w:tab w:val="clear" w:pos="1000"/>
        </w:tabs>
        <w:spacing w:before="0" w:after="0" w:line="480" w:lineRule="auto"/>
        <w:rPr>
          <w:rFonts w:ascii="Times" w:hAnsi="Times" w:cs="Times"/>
          <w:color w:val="auto"/>
          <w:sz w:val="24"/>
          <w:szCs w:val="24"/>
        </w:rPr>
      </w:pPr>
      <w:ins w:id="135" w:author="Copy Editor" w:date="2017-07-20T12:09:00Z">
        <w:r>
          <w:rPr>
            <w:rFonts w:ascii="Times" w:hAnsi="Times" w:cs="Times"/>
            <w:color w:val="auto"/>
            <w:sz w:val="24"/>
            <w:szCs w:val="24"/>
          </w:rPr>
          <w:t>&lt;MULT&gt;</w:t>
        </w:r>
      </w:ins>
      <w:r w:rsidR="00A97B5C" w:rsidRPr="00F878D0">
        <w:rPr>
          <w:rFonts w:ascii="Times" w:hAnsi="Times" w:cs="Times"/>
          <w:color w:val="auto"/>
          <w:sz w:val="24"/>
          <w:szCs w:val="24"/>
        </w:rPr>
        <w:t>In this lab, permissions were configured for the folder Performance Evaluations. When accessing the Performance Evaluations shared folder over the network, what are</w:t>
      </w:r>
      <w:r w:rsidR="00675BC2" w:rsidRPr="00F878D0">
        <w:rPr>
          <w:rFonts w:ascii="Times" w:hAnsi="Times" w:cs="Times"/>
          <w:color w:val="auto"/>
          <w:sz w:val="24"/>
          <w:szCs w:val="24"/>
        </w:rPr>
        <w:t xml:space="preserve"> </w:t>
      </w:r>
      <w:r w:rsidR="00A97B5C" w:rsidRPr="00F878D0">
        <w:rPr>
          <w:rFonts w:ascii="Times" w:hAnsi="Times" w:cs="Times"/>
          <w:color w:val="auto"/>
          <w:sz w:val="24"/>
          <w:szCs w:val="24"/>
        </w:rPr>
        <w:t>Tony Andrews’s effective permissions?</w:t>
      </w:r>
    </w:p>
    <w:p w14:paraId="2FBD0EE5" w14:textId="2C7AD576" w:rsidR="00A97B5C" w:rsidRPr="00F878D0" w:rsidRDefault="002F229D" w:rsidP="00F878D0">
      <w:pPr>
        <w:pStyle w:val="MULTA"/>
        <w:numPr>
          <w:ilvl w:val="0"/>
          <w:numId w:val="22"/>
        </w:numPr>
        <w:tabs>
          <w:tab w:val="clear" w:pos="1080"/>
        </w:tabs>
        <w:spacing w:after="0" w:line="480" w:lineRule="auto"/>
        <w:rPr>
          <w:rFonts w:ascii="Times" w:hAnsi="Times" w:cs="Times"/>
          <w:color w:val="auto"/>
          <w:sz w:val="24"/>
          <w:szCs w:val="24"/>
        </w:rPr>
      </w:pPr>
      <w:ins w:id="136" w:author="Copy Editor" w:date="2017-07-20T12:09:00Z">
        <w:r>
          <w:rPr>
            <w:rFonts w:ascii="Times" w:hAnsi="Times" w:cs="Times"/>
            <w:color w:val="auto"/>
            <w:sz w:val="24"/>
            <w:szCs w:val="24"/>
          </w:rPr>
          <w:lastRenderedPageBreak/>
          <w:t>&lt;MULTA&gt;</w:t>
        </w:r>
      </w:ins>
      <w:r w:rsidR="00A97B5C" w:rsidRPr="00F878D0">
        <w:rPr>
          <w:rFonts w:ascii="Times" w:hAnsi="Times" w:cs="Times"/>
          <w:color w:val="auto"/>
          <w:sz w:val="24"/>
          <w:szCs w:val="24"/>
        </w:rPr>
        <w:t>Full Control</w:t>
      </w:r>
    </w:p>
    <w:p w14:paraId="02F13891" w14:textId="77777777" w:rsidR="00A97B5C" w:rsidRPr="00500B82" w:rsidRDefault="00A97B5C" w:rsidP="00F878D0">
      <w:pPr>
        <w:pStyle w:val="MULTA"/>
        <w:numPr>
          <w:ilvl w:val="0"/>
          <w:numId w:val="22"/>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Change</w:t>
      </w:r>
    </w:p>
    <w:p w14:paraId="7B13D030" w14:textId="77777777" w:rsidR="00A97B5C" w:rsidRPr="00F878D0" w:rsidRDefault="00A97B5C" w:rsidP="00F878D0">
      <w:pPr>
        <w:pStyle w:val="MULTA"/>
        <w:numPr>
          <w:ilvl w:val="0"/>
          <w:numId w:val="22"/>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Read</w:t>
      </w:r>
    </w:p>
    <w:p w14:paraId="4226C683" w14:textId="77777777" w:rsidR="00A97B5C" w:rsidRPr="00F878D0" w:rsidRDefault="00A97B5C" w:rsidP="00F878D0">
      <w:pPr>
        <w:pStyle w:val="MULTA"/>
        <w:numPr>
          <w:ilvl w:val="0"/>
          <w:numId w:val="22"/>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No Access</w:t>
      </w:r>
    </w:p>
    <w:p w14:paraId="649A70EB" w14:textId="7F5BCCEE" w:rsidR="00A97B5C" w:rsidRPr="00F878D0" w:rsidRDefault="002F229D" w:rsidP="00500B82">
      <w:pPr>
        <w:pStyle w:val="NLFIRST"/>
        <w:numPr>
          <w:ilvl w:val="0"/>
          <w:numId w:val="14"/>
        </w:numPr>
        <w:tabs>
          <w:tab w:val="clear" w:pos="1000"/>
        </w:tabs>
        <w:spacing w:before="0" w:after="0" w:line="480" w:lineRule="auto"/>
        <w:jc w:val="left"/>
        <w:rPr>
          <w:rFonts w:ascii="Times" w:hAnsi="Times" w:cs="Times"/>
          <w:color w:val="auto"/>
          <w:sz w:val="24"/>
          <w:szCs w:val="24"/>
        </w:rPr>
      </w:pPr>
      <w:ins w:id="137" w:author="Copy Editor" w:date="2017-07-20T12:09:00Z">
        <w:r>
          <w:rPr>
            <w:rFonts w:ascii="Times" w:hAnsi="Times" w:cs="Times"/>
            <w:color w:val="auto"/>
            <w:sz w:val="24"/>
            <w:szCs w:val="24"/>
          </w:rPr>
          <w:t>&lt;MULT&gt;</w:t>
        </w:r>
      </w:ins>
      <w:r w:rsidR="00A97B5C" w:rsidRPr="00F878D0">
        <w:rPr>
          <w:rFonts w:ascii="Times" w:hAnsi="Times" w:cs="Times"/>
          <w:color w:val="auto"/>
          <w:sz w:val="24"/>
          <w:szCs w:val="24"/>
        </w:rPr>
        <w:t>Sebastian Knight is a developer responsible for creating interface standards between drivers and programs for a video game company. He is a member of the Developers group, and he is also a member of the Hardware Systems group. He needs to work on a project that requires that he be given the right to log on locally to a game server so he can test drivers. The folder he needs to access on the server is C:\WingsOfFlight\Programs. You set the following permissions on the Programs folder:</w:t>
      </w:r>
    </w:p>
    <w:p w14:paraId="13EAE5B4" w14:textId="7FD1C815" w:rsidR="00A97B5C" w:rsidRPr="00F878D0" w:rsidRDefault="002F229D" w:rsidP="00500B82">
      <w:pPr>
        <w:pStyle w:val="NLMID"/>
        <w:tabs>
          <w:tab w:val="clear" w:pos="1000"/>
        </w:tabs>
        <w:spacing w:after="0" w:line="480" w:lineRule="auto"/>
        <w:ind w:left="360" w:firstLine="0"/>
        <w:jc w:val="left"/>
        <w:rPr>
          <w:rFonts w:ascii="Times" w:hAnsi="Times" w:cs="Times"/>
          <w:color w:val="auto"/>
          <w:sz w:val="24"/>
          <w:szCs w:val="24"/>
        </w:rPr>
      </w:pPr>
      <w:ins w:id="138" w:author="Copy Editor" w:date="2017-07-20T12:09:00Z">
        <w:r>
          <w:rPr>
            <w:rFonts w:ascii="Times" w:hAnsi="Times" w:cs="Times"/>
            <w:color w:val="auto"/>
            <w:sz w:val="24"/>
            <w:szCs w:val="24"/>
          </w:rPr>
          <w:t>&lt;UL&gt;</w:t>
        </w:r>
      </w:ins>
      <w:r w:rsidR="00A97B5C" w:rsidRPr="00F878D0">
        <w:rPr>
          <w:rFonts w:ascii="Times" w:hAnsi="Times" w:cs="Times"/>
          <w:color w:val="auto"/>
          <w:sz w:val="24"/>
          <w:szCs w:val="24"/>
        </w:rPr>
        <w:t>Share Permissions: Developers—Read, Hardware Systems—Read, Sebastian Knight—Change</w:t>
      </w:r>
    </w:p>
    <w:p w14:paraId="357AE74F" w14:textId="2DF5D720" w:rsidR="00A97B5C" w:rsidRPr="00F878D0" w:rsidRDefault="00A97B5C" w:rsidP="00500B82">
      <w:pPr>
        <w:pStyle w:val="NLMID"/>
        <w:tabs>
          <w:tab w:val="clear" w:pos="1000"/>
        </w:tabs>
        <w:spacing w:after="0" w:line="480" w:lineRule="auto"/>
        <w:ind w:left="360" w:firstLine="0"/>
        <w:jc w:val="left"/>
        <w:rPr>
          <w:rFonts w:ascii="Times" w:hAnsi="Times" w:cs="Times"/>
          <w:color w:val="auto"/>
          <w:sz w:val="24"/>
          <w:szCs w:val="24"/>
        </w:rPr>
      </w:pPr>
      <w:r w:rsidRPr="00F878D0">
        <w:rPr>
          <w:rFonts w:ascii="Times" w:hAnsi="Times" w:cs="Times"/>
          <w:color w:val="auto"/>
          <w:sz w:val="24"/>
          <w:szCs w:val="24"/>
        </w:rPr>
        <w:t>NTFS Permissions: Developers—Read, Hardware Systems—Change, Sebastian Knight—Full Control</w:t>
      </w:r>
      <w:ins w:id="139" w:author="Copy Editor" w:date="2017-07-20T12:10:00Z">
        <w:r w:rsidR="002F229D">
          <w:rPr>
            <w:rFonts w:ascii="Times" w:hAnsi="Times" w:cs="Times"/>
            <w:color w:val="auto"/>
            <w:sz w:val="24"/>
            <w:szCs w:val="24"/>
          </w:rPr>
          <w:t>&lt;/UL&gt;</w:t>
        </w:r>
      </w:ins>
    </w:p>
    <w:p w14:paraId="47088F06" w14:textId="77777777" w:rsidR="00A97B5C" w:rsidRPr="00F878D0" w:rsidRDefault="00A97B5C" w:rsidP="00500B82">
      <w:pPr>
        <w:pStyle w:val="NLMID"/>
        <w:tabs>
          <w:tab w:val="clear" w:pos="1000"/>
        </w:tabs>
        <w:spacing w:after="0" w:line="480" w:lineRule="auto"/>
        <w:ind w:left="360" w:firstLine="0"/>
        <w:jc w:val="left"/>
        <w:rPr>
          <w:rFonts w:ascii="Times" w:hAnsi="Times" w:cs="Times"/>
          <w:color w:val="auto"/>
          <w:sz w:val="24"/>
          <w:szCs w:val="24"/>
        </w:rPr>
      </w:pPr>
      <w:r w:rsidRPr="00F878D0">
        <w:rPr>
          <w:rFonts w:ascii="Times" w:hAnsi="Times" w:cs="Times"/>
          <w:color w:val="auto"/>
          <w:sz w:val="24"/>
          <w:szCs w:val="24"/>
        </w:rPr>
        <w:t>What are Sebastian’s effective permissions when he accesses the C:\WingsOfFlight\Programs folder?</w:t>
      </w:r>
    </w:p>
    <w:p w14:paraId="2E63C467" w14:textId="4B4AA617" w:rsidR="00A97B5C" w:rsidRPr="00500B82" w:rsidRDefault="002F229D" w:rsidP="00F878D0">
      <w:pPr>
        <w:pStyle w:val="MULTA"/>
        <w:numPr>
          <w:ilvl w:val="0"/>
          <w:numId w:val="23"/>
        </w:numPr>
        <w:tabs>
          <w:tab w:val="clear" w:pos="1080"/>
        </w:tabs>
        <w:spacing w:after="0" w:line="480" w:lineRule="auto"/>
        <w:rPr>
          <w:rFonts w:ascii="Times" w:hAnsi="Times" w:cs="Times"/>
          <w:b/>
          <w:color w:val="auto"/>
          <w:sz w:val="24"/>
          <w:szCs w:val="24"/>
        </w:rPr>
      </w:pPr>
      <w:ins w:id="140" w:author="Copy Editor" w:date="2017-07-20T12:10:00Z">
        <w:r>
          <w:rPr>
            <w:rFonts w:ascii="Times" w:hAnsi="Times" w:cs="Times"/>
            <w:b/>
            <w:color w:val="auto"/>
            <w:sz w:val="24"/>
            <w:szCs w:val="24"/>
          </w:rPr>
          <w:t>&lt;MULTA&gt;</w:t>
        </w:r>
      </w:ins>
      <w:r w:rsidR="00A97B5C" w:rsidRPr="00500B82">
        <w:rPr>
          <w:rFonts w:ascii="Times" w:hAnsi="Times" w:cs="Times"/>
          <w:b/>
          <w:color w:val="auto"/>
          <w:sz w:val="24"/>
          <w:szCs w:val="24"/>
        </w:rPr>
        <w:t>Full Control</w:t>
      </w:r>
    </w:p>
    <w:p w14:paraId="44727A7C" w14:textId="77777777" w:rsidR="00A97B5C" w:rsidRPr="00F878D0" w:rsidRDefault="00A97B5C" w:rsidP="00F878D0">
      <w:pPr>
        <w:pStyle w:val="MULTA"/>
        <w:numPr>
          <w:ilvl w:val="0"/>
          <w:numId w:val="23"/>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Change</w:t>
      </w:r>
    </w:p>
    <w:p w14:paraId="76D1C36E" w14:textId="77777777" w:rsidR="00A97B5C" w:rsidRPr="00F878D0" w:rsidRDefault="00A97B5C" w:rsidP="00F878D0">
      <w:pPr>
        <w:pStyle w:val="MULTA"/>
        <w:numPr>
          <w:ilvl w:val="0"/>
          <w:numId w:val="23"/>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Read</w:t>
      </w:r>
    </w:p>
    <w:p w14:paraId="684351BD" w14:textId="77777777" w:rsidR="00A97B5C" w:rsidRPr="00F878D0" w:rsidRDefault="00A97B5C" w:rsidP="00F878D0">
      <w:pPr>
        <w:pStyle w:val="MULTA"/>
        <w:numPr>
          <w:ilvl w:val="0"/>
          <w:numId w:val="23"/>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No Access</w:t>
      </w:r>
    </w:p>
    <w:p w14:paraId="79A3A662" w14:textId="09D2946E" w:rsidR="00A97B5C" w:rsidRPr="00F878D0" w:rsidRDefault="002F229D" w:rsidP="00F878D0">
      <w:pPr>
        <w:pStyle w:val="NLFIRST"/>
        <w:numPr>
          <w:ilvl w:val="0"/>
          <w:numId w:val="14"/>
        </w:numPr>
        <w:tabs>
          <w:tab w:val="clear" w:pos="1000"/>
        </w:tabs>
        <w:spacing w:before="0" w:after="0" w:line="480" w:lineRule="auto"/>
        <w:rPr>
          <w:rFonts w:ascii="Times" w:hAnsi="Times" w:cs="Times"/>
          <w:color w:val="auto"/>
          <w:sz w:val="24"/>
          <w:szCs w:val="24"/>
        </w:rPr>
      </w:pPr>
      <w:ins w:id="141" w:author="Copy Editor" w:date="2017-07-20T12:10:00Z">
        <w:r>
          <w:rPr>
            <w:rFonts w:ascii="Times" w:hAnsi="Times" w:cs="Times"/>
            <w:color w:val="auto"/>
            <w:sz w:val="24"/>
            <w:szCs w:val="24"/>
          </w:rPr>
          <w:t>&lt;TF&gt;</w:t>
        </w:r>
      </w:ins>
      <w:r w:rsidR="00A97B5C" w:rsidRPr="00F878D0">
        <w:rPr>
          <w:rFonts w:ascii="Times" w:hAnsi="Times" w:cs="Times"/>
          <w:color w:val="auto"/>
          <w:sz w:val="24"/>
          <w:szCs w:val="24"/>
        </w:rPr>
        <w:t xml:space="preserve">The SYSVOL share on </w:t>
      </w:r>
      <w:r w:rsidR="00A8116E" w:rsidRPr="00A8116E">
        <w:rPr>
          <w:rStyle w:val="italic"/>
          <w:rFonts w:ascii="Times" w:hAnsi="Times" w:cs="Times"/>
          <w:i w:val="0"/>
          <w:iCs/>
          <w:color w:val="auto"/>
          <w:sz w:val="24"/>
          <w:szCs w:val="24"/>
          <w:lang w:eastAsia="en-US"/>
        </w:rPr>
        <w:t>Windows Server</w:t>
      </w:r>
      <w:r w:rsidR="00A97B5C" w:rsidRPr="00F878D0">
        <w:rPr>
          <w:rFonts w:ascii="Times" w:hAnsi="Times" w:cs="Times"/>
          <w:color w:val="auto"/>
          <w:sz w:val="24"/>
          <w:szCs w:val="24"/>
        </w:rPr>
        <w:t xml:space="preserve"> is used by network management programs to track disk space usage on a domain controller. True or </w:t>
      </w:r>
      <w:r w:rsidR="00A97B5C" w:rsidRPr="00500B82">
        <w:rPr>
          <w:rFonts w:ascii="Times" w:hAnsi="Times" w:cs="Times"/>
          <w:b/>
          <w:color w:val="auto"/>
          <w:sz w:val="24"/>
          <w:szCs w:val="24"/>
        </w:rPr>
        <w:t>False</w:t>
      </w:r>
      <w:r w:rsidR="00A97B5C" w:rsidRPr="00F878D0">
        <w:rPr>
          <w:rFonts w:ascii="Times" w:hAnsi="Times" w:cs="Times"/>
          <w:color w:val="auto"/>
          <w:sz w:val="24"/>
          <w:szCs w:val="24"/>
        </w:rPr>
        <w:t>?</w:t>
      </w:r>
    </w:p>
    <w:p w14:paraId="1632FEEE" w14:textId="6E94EBCB" w:rsidR="00A97B5C" w:rsidRPr="00F878D0" w:rsidRDefault="002F229D" w:rsidP="00F878D0">
      <w:pPr>
        <w:pStyle w:val="NLFIRST"/>
        <w:numPr>
          <w:ilvl w:val="0"/>
          <w:numId w:val="14"/>
        </w:numPr>
        <w:tabs>
          <w:tab w:val="clear" w:pos="1000"/>
        </w:tabs>
        <w:spacing w:before="0" w:after="0" w:line="480" w:lineRule="auto"/>
        <w:rPr>
          <w:rFonts w:ascii="Times" w:hAnsi="Times" w:cs="Times"/>
          <w:color w:val="auto"/>
          <w:sz w:val="24"/>
          <w:szCs w:val="24"/>
        </w:rPr>
      </w:pPr>
      <w:ins w:id="142" w:author="Copy Editor" w:date="2017-07-20T12:10:00Z">
        <w:r>
          <w:rPr>
            <w:rFonts w:ascii="Times" w:hAnsi="Times" w:cs="Times"/>
            <w:color w:val="auto"/>
            <w:sz w:val="24"/>
            <w:szCs w:val="24"/>
          </w:rPr>
          <w:t>&lt;MULT&gt;</w:t>
        </w:r>
      </w:ins>
      <w:r w:rsidR="00A97B5C" w:rsidRPr="00F878D0">
        <w:rPr>
          <w:rFonts w:ascii="Times" w:hAnsi="Times" w:cs="Times"/>
          <w:color w:val="auto"/>
          <w:sz w:val="24"/>
          <w:szCs w:val="24"/>
        </w:rPr>
        <w:t xml:space="preserve">In this lab, what are </w:t>
      </w:r>
      <w:r w:rsidR="00B04CB4">
        <w:rPr>
          <w:rFonts w:ascii="Times" w:hAnsi="Times" w:cs="Times"/>
          <w:color w:val="auto"/>
          <w:sz w:val="24"/>
          <w:szCs w:val="24"/>
        </w:rPr>
        <w:t>ebarnes</w:t>
      </w:r>
      <w:r w:rsidR="00A97B5C" w:rsidRPr="00F878D0">
        <w:rPr>
          <w:rFonts w:ascii="Times" w:hAnsi="Times" w:cs="Times"/>
          <w:color w:val="auto"/>
          <w:sz w:val="24"/>
          <w:szCs w:val="24"/>
        </w:rPr>
        <w:t>’s effective permissions to the folder Staff within the Performance Evaluations folder when accessed over the network?</w:t>
      </w:r>
    </w:p>
    <w:p w14:paraId="3D6AB7B8" w14:textId="6226AE8C" w:rsidR="00A97B5C" w:rsidRPr="00F878D0" w:rsidRDefault="002F229D" w:rsidP="00F878D0">
      <w:pPr>
        <w:pStyle w:val="MULTA"/>
        <w:numPr>
          <w:ilvl w:val="0"/>
          <w:numId w:val="24"/>
        </w:numPr>
        <w:tabs>
          <w:tab w:val="clear" w:pos="1080"/>
        </w:tabs>
        <w:spacing w:after="0" w:line="480" w:lineRule="auto"/>
        <w:rPr>
          <w:rFonts w:ascii="Times" w:hAnsi="Times" w:cs="Times"/>
          <w:color w:val="auto"/>
          <w:sz w:val="24"/>
          <w:szCs w:val="24"/>
        </w:rPr>
      </w:pPr>
      <w:ins w:id="143" w:author="Copy Editor" w:date="2017-07-20T12:10:00Z">
        <w:r>
          <w:rPr>
            <w:rFonts w:ascii="Times" w:hAnsi="Times" w:cs="Times"/>
            <w:color w:val="auto"/>
            <w:sz w:val="24"/>
            <w:szCs w:val="24"/>
          </w:rPr>
          <w:lastRenderedPageBreak/>
          <w:t>&lt;MULTA&gt;</w:t>
        </w:r>
      </w:ins>
      <w:r w:rsidR="00A97B5C" w:rsidRPr="00F878D0">
        <w:rPr>
          <w:rFonts w:ascii="Times" w:hAnsi="Times" w:cs="Times"/>
          <w:color w:val="auto"/>
          <w:sz w:val="24"/>
          <w:szCs w:val="24"/>
        </w:rPr>
        <w:t>Full Control</w:t>
      </w:r>
    </w:p>
    <w:p w14:paraId="4216DDB8" w14:textId="77777777" w:rsidR="00A97B5C" w:rsidRPr="00F878D0" w:rsidRDefault="00A97B5C" w:rsidP="00F878D0">
      <w:pPr>
        <w:pStyle w:val="MULTA"/>
        <w:numPr>
          <w:ilvl w:val="0"/>
          <w:numId w:val="24"/>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Change</w:t>
      </w:r>
    </w:p>
    <w:p w14:paraId="0244A773" w14:textId="77777777" w:rsidR="00A97B5C" w:rsidRPr="00F878D0" w:rsidRDefault="00A97B5C" w:rsidP="00F878D0">
      <w:pPr>
        <w:pStyle w:val="MULTA"/>
        <w:numPr>
          <w:ilvl w:val="0"/>
          <w:numId w:val="24"/>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Read</w:t>
      </w:r>
    </w:p>
    <w:p w14:paraId="1ED8A4D2" w14:textId="77777777" w:rsidR="00A97B5C" w:rsidRPr="00500B82" w:rsidRDefault="00A97B5C" w:rsidP="00F878D0">
      <w:pPr>
        <w:pStyle w:val="MULTA"/>
        <w:numPr>
          <w:ilvl w:val="0"/>
          <w:numId w:val="24"/>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No Access</w:t>
      </w:r>
    </w:p>
    <w:p w14:paraId="7837CF0D" w14:textId="01032EF8" w:rsidR="00A97B5C" w:rsidRPr="00F878D0" w:rsidRDefault="002F229D" w:rsidP="00F878D0">
      <w:pPr>
        <w:pStyle w:val="NLFIRST"/>
        <w:numPr>
          <w:ilvl w:val="0"/>
          <w:numId w:val="14"/>
        </w:numPr>
        <w:tabs>
          <w:tab w:val="clear" w:pos="1000"/>
        </w:tabs>
        <w:spacing w:before="0" w:after="0" w:line="480" w:lineRule="auto"/>
        <w:rPr>
          <w:rFonts w:ascii="Times" w:hAnsi="Times" w:cs="Times"/>
          <w:color w:val="auto"/>
          <w:sz w:val="24"/>
          <w:szCs w:val="24"/>
        </w:rPr>
      </w:pPr>
      <w:ins w:id="144" w:author="Copy Editor" w:date="2017-07-20T12:10:00Z">
        <w:r>
          <w:rPr>
            <w:rFonts w:ascii="Times" w:hAnsi="Times" w:cs="Times"/>
            <w:color w:val="auto"/>
            <w:sz w:val="24"/>
            <w:szCs w:val="24"/>
          </w:rPr>
          <w:t>&lt;MULT&gt;</w:t>
        </w:r>
      </w:ins>
      <w:r w:rsidR="00A97B5C" w:rsidRPr="00F878D0">
        <w:rPr>
          <w:rFonts w:ascii="Times" w:hAnsi="Times" w:cs="Times"/>
          <w:color w:val="auto"/>
          <w:sz w:val="24"/>
          <w:szCs w:val="24"/>
        </w:rPr>
        <w:t>In this lab, what are the SF-Research group’s effective permissions to the folder Staff within the Performance Evaluations folder when accessed over the network?</w:t>
      </w:r>
    </w:p>
    <w:p w14:paraId="100F1080" w14:textId="722D881A" w:rsidR="00A97B5C" w:rsidRPr="00F878D0" w:rsidRDefault="002F229D" w:rsidP="00F878D0">
      <w:pPr>
        <w:pStyle w:val="MULTA"/>
        <w:numPr>
          <w:ilvl w:val="0"/>
          <w:numId w:val="25"/>
        </w:numPr>
        <w:tabs>
          <w:tab w:val="clear" w:pos="1080"/>
        </w:tabs>
        <w:spacing w:after="0" w:line="480" w:lineRule="auto"/>
        <w:rPr>
          <w:rFonts w:ascii="Times" w:hAnsi="Times" w:cs="Times"/>
          <w:color w:val="auto"/>
          <w:sz w:val="24"/>
          <w:szCs w:val="24"/>
        </w:rPr>
      </w:pPr>
      <w:ins w:id="145" w:author="Copy Editor" w:date="2017-07-20T12:10:00Z">
        <w:r>
          <w:rPr>
            <w:rFonts w:ascii="Times" w:hAnsi="Times" w:cs="Times"/>
            <w:color w:val="auto"/>
            <w:sz w:val="24"/>
            <w:szCs w:val="24"/>
          </w:rPr>
          <w:t>&lt;MULTA&gt;</w:t>
        </w:r>
      </w:ins>
      <w:r w:rsidR="00A97B5C" w:rsidRPr="00F878D0">
        <w:rPr>
          <w:rFonts w:ascii="Times" w:hAnsi="Times" w:cs="Times"/>
          <w:color w:val="auto"/>
          <w:sz w:val="24"/>
          <w:szCs w:val="24"/>
        </w:rPr>
        <w:t>Full Control</w:t>
      </w:r>
    </w:p>
    <w:p w14:paraId="2CF8ABD5" w14:textId="77777777" w:rsidR="00A97B5C" w:rsidRPr="00F878D0" w:rsidRDefault="00A97B5C" w:rsidP="00F878D0">
      <w:pPr>
        <w:pStyle w:val="MULTA"/>
        <w:numPr>
          <w:ilvl w:val="0"/>
          <w:numId w:val="25"/>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Change</w:t>
      </w:r>
    </w:p>
    <w:p w14:paraId="5AE4E018" w14:textId="77777777" w:rsidR="00A97B5C" w:rsidRPr="00500B82" w:rsidRDefault="00A97B5C" w:rsidP="00F878D0">
      <w:pPr>
        <w:pStyle w:val="MULTA"/>
        <w:numPr>
          <w:ilvl w:val="0"/>
          <w:numId w:val="25"/>
        </w:numPr>
        <w:tabs>
          <w:tab w:val="clear" w:pos="1080"/>
        </w:tabs>
        <w:spacing w:after="0" w:line="480" w:lineRule="auto"/>
        <w:rPr>
          <w:rFonts w:ascii="Times" w:hAnsi="Times" w:cs="Times"/>
          <w:b/>
          <w:color w:val="auto"/>
          <w:sz w:val="24"/>
          <w:szCs w:val="24"/>
        </w:rPr>
      </w:pPr>
      <w:r w:rsidRPr="00500B82">
        <w:rPr>
          <w:rFonts w:ascii="Times" w:hAnsi="Times" w:cs="Times"/>
          <w:b/>
          <w:color w:val="auto"/>
          <w:sz w:val="24"/>
          <w:szCs w:val="24"/>
        </w:rPr>
        <w:t>Read</w:t>
      </w:r>
    </w:p>
    <w:p w14:paraId="1975F122" w14:textId="77777777" w:rsidR="00E27F2A" w:rsidRPr="00F878D0" w:rsidRDefault="00A97B5C" w:rsidP="00F878D0">
      <w:pPr>
        <w:pStyle w:val="MULTA"/>
        <w:numPr>
          <w:ilvl w:val="0"/>
          <w:numId w:val="25"/>
        </w:numPr>
        <w:tabs>
          <w:tab w:val="clear" w:pos="1080"/>
        </w:tabs>
        <w:spacing w:after="0" w:line="480" w:lineRule="auto"/>
        <w:rPr>
          <w:rFonts w:ascii="Times" w:hAnsi="Times" w:cs="Times"/>
          <w:color w:val="auto"/>
          <w:sz w:val="24"/>
          <w:szCs w:val="24"/>
        </w:rPr>
      </w:pPr>
      <w:r w:rsidRPr="00F878D0">
        <w:rPr>
          <w:rFonts w:ascii="Times" w:hAnsi="Times" w:cs="Times"/>
          <w:color w:val="auto"/>
          <w:sz w:val="24"/>
          <w:szCs w:val="24"/>
        </w:rPr>
        <w:t>No Access</w:t>
      </w:r>
    </w:p>
    <w:p w14:paraId="5CB054DB" w14:textId="163E9AB9"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[Start Table 1</w:t>
      </w:r>
      <w:r w:rsidR="00B04CB4">
        <w:rPr>
          <w:rFonts w:ascii="Times" w:hAnsi="Times" w:cs="Times"/>
          <w:b/>
          <w:color w:val="auto"/>
          <w:sz w:val="24"/>
          <w:szCs w:val="24"/>
        </w:rPr>
        <w:t>2</w:t>
      </w:r>
      <w:r w:rsidRPr="00F878D0">
        <w:rPr>
          <w:rFonts w:ascii="Times" w:hAnsi="Times" w:cs="Times"/>
          <w:b/>
          <w:color w:val="auto"/>
          <w:sz w:val="24"/>
          <w:szCs w:val="24"/>
        </w:rPr>
        <w:t>-1 Here]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000000" w:fill="auto"/>
        <w:tblCellMar>
          <w:left w:w="0" w:type="dxa"/>
          <w:right w:w="0" w:type="dxa"/>
        </w:tblCellMar>
        <w:tblLook w:val="0000" w:firstRow="0" w:lastRow="0" w:firstColumn="0" w:lastColumn="0" w:noHBand="0" w:noVBand="0"/>
      </w:tblPr>
      <w:tblGrid>
        <w:gridCol w:w="2138"/>
        <w:gridCol w:w="2043"/>
        <w:gridCol w:w="1426"/>
        <w:gridCol w:w="2682"/>
      </w:tblGrid>
      <w:tr w:rsidR="00FB2687" w:rsidRPr="00F878D0" w14:paraId="64C6073A" w14:textId="77777777" w:rsidTr="00FB2687">
        <w:trPr>
          <w:trHeight w:val="340"/>
        </w:trPr>
        <w:tc>
          <w:tcPr>
            <w:tcW w:w="1289" w:type="pct"/>
            <w:shd w:val="clear" w:color="000000" w:fill="auto"/>
            <w:tcMar>
              <w:top w:w="100" w:type="dxa"/>
              <w:left w:w="100" w:type="dxa"/>
              <w:bottom w:w="120" w:type="dxa"/>
              <w:right w:w="100" w:type="dxa"/>
            </w:tcMar>
            <w:vAlign w:val="bottom"/>
          </w:tcPr>
          <w:p w14:paraId="73B4358A" w14:textId="3F0CBF0F" w:rsidR="00FB2687" w:rsidRPr="00F878D0" w:rsidRDefault="002F229D" w:rsidP="00F878D0">
            <w:pPr>
              <w:pStyle w:val="TBCH1"/>
              <w:tabs>
                <w:tab w:val="clear" w:pos="1200"/>
              </w:tabs>
              <w:spacing w:after="0" w:line="480" w:lineRule="auto"/>
              <w:ind w:left="0" w:right="0"/>
              <w:rPr>
                <w:rFonts w:ascii="Times" w:hAnsi="Times" w:cs="Times"/>
                <w:color w:val="auto"/>
                <w:sz w:val="24"/>
                <w:szCs w:val="24"/>
              </w:rPr>
            </w:pPr>
            <w:ins w:id="146" w:author="Copy Editor" w:date="2017-07-20T12:11:00Z">
              <w:r>
                <w:rPr>
                  <w:rFonts w:ascii="Times" w:hAnsi="Times" w:cs="Times"/>
                  <w:color w:val="auto"/>
                  <w:sz w:val="24"/>
                  <w:szCs w:val="24"/>
                </w:rPr>
                <w:t>&lt;TBCH&gt;</w:t>
              </w:r>
            </w:ins>
            <w:r w:rsidR="00FB2687" w:rsidRPr="00F878D0">
              <w:rPr>
                <w:rFonts w:ascii="Times" w:hAnsi="Times" w:cs="Times"/>
                <w:color w:val="auto"/>
                <w:sz w:val="24"/>
                <w:szCs w:val="24"/>
              </w:rPr>
              <w:t>Name</w:t>
            </w:r>
          </w:p>
        </w:tc>
        <w:tc>
          <w:tcPr>
            <w:tcW w:w="1232" w:type="pct"/>
            <w:shd w:val="clear" w:color="000000" w:fill="auto"/>
            <w:tcMar>
              <w:top w:w="100" w:type="dxa"/>
              <w:left w:w="100" w:type="dxa"/>
              <w:bottom w:w="120" w:type="dxa"/>
              <w:right w:w="100" w:type="dxa"/>
            </w:tcMar>
            <w:vAlign w:val="bottom"/>
          </w:tcPr>
          <w:p w14:paraId="6376E31F" w14:textId="77777777" w:rsidR="00FB2687" w:rsidRPr="00F878D0" w:rsidRDefault="00FB2687"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User Name</w:t>
            </w:r>
          </w:p>
        </w:tc>
        <w:tc>
          <w:tcPr>
            <w:tcW w:w="860" w:type="pct"/>
            <w:shd w:val="clear" w:color="000000" w:fill="auto"/>
            <w:tcMar>
              <w:top w:w="100" w:type="dxa"/>
              <w:left w:w="100" w:type="dxa"/>
              <w:bottom w:w="120" w:type="dxa"/>
              <w:right w:w="100" w:type="dxa"/>
            </w:tcMar>
            <w:vAlign w:val="bottom"/>
          </w:tcPr>
          <w:p w14:paraId="62F3FCFE" w14:textId="77777777" w:rsidR="00FB2687" w:rsidRPr="00F878D0" w:rsidRDefault="00FB2687"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Password</w:t>
            </w:r>
          </w:p>
        </w:tc>
        <w:tc>
          <w:tcPr>
            <w:tcW w:w="1618" w:type="pct"/>
            <w:shd w:val="clear" w:color="000000" w:fill="auto"/>
            <w:tcMar>
              <w:top w:w="100" w:type="dxa"/>
              <w:left w:w="100" w:type="dxa"/>
              <w:bottom w:w="120" w:type="dxa"/>
              <w:right w:w="100" w:type="dxa"/>
            </w:tcMar>
            <w:vAlign w:val="bottom"/>
          </w:tcPr>
          <w:p w14:paraId="453D8938" w14:textId="670A705F" w:rsidR="00FB2687" w:rsidRPr="00F878D0" w:rsidRDefault="00FB2687"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Group Membership</w:t>
            </w:r>
            <w:ins w:id="147" w:author="Copy Editor" w:date="2017-07-20T12:11:00Z">
              <w:r w:rsidR="002F229D">
                <w:rPr>
                  <w:rFonts w:ascii="Times" w:hAnsi="Times" w:cs="Times"/>
                  <w:color w:val="auto"/>
                  <w:sz w:val="24"/>
                  <w:szCs w:val="24"/>
                </w:rPr>
                <w:t>&lt;/TBCH&gt;</w:t>
              </w:r>
            </w:ins>
          </w:p>
        </w:tc>
      </w:tr>
      <w:tr w:rsidR="00FB2687" w:rsidRPr="00F878D0" w14:paraId="71878876" w14:textId="77777777" w:rsidTr="00FB2687">
        <w:trPr>
          <w:trHeight w:val="324"/>
        </w:trPr>
        <w:tc>
          <w:tcPr>
            <w:tcW w:w="1289" w:type="pct"/>
            <w:shd w:val="clear" w:color="000000" w:fill="auto"/>
            <w:tcMar>
              <w:top w:w="100" w:type="dxa"/>
              <w:left w:w="100" w:type="dxa"/>
              <w:bottom w:w="100" w:type="dxa"/>
              <w:right w:w="100" w:type="dxa"/>
            </w:tcMar>
          </w:tcPr>
          <w:p w14:paraId="1C102CC4" w14:textId="1685E91F" w:rsidR="00FB2687" w:rsidRPr="00F878D0" w:rsidRDefault="002F229D" w:rsidP="00F878D0">
            <w:pPr>
              <w:pStyle w:val="TBTX1"/>
              <w:tabs>
                <w:tab w:val="clear" w:pos="1200"/>
              </w:tabs>
              <w:spacing w:after="0" w:line="480" w:lineRule="auto"/>
              <w:ind w:left="0" w:right="0"/>
              <w:rPr>
                <w:rFonts w:ascii="Times" w:hAnsi="Times" w:cs="Times"/>
                <w:color w:val="auto"/>
                <w:sz w:val="24"/>
                <w:szCs w:val="24"/>
              </w:rPr>
            </w:pPr>
            <w:ins w:id="148" w:author="Copy Editor" w:date="2017-07-20T12:12:00Z">
              <w:r>
                <w:rPr>
                  <w:rFonts w:ascii="Times" w:hAnsi="Times" w:cs="Times"/>
                  <w:color w:val="auto"/>
                  <w:sz w:val="24"/>
                  <w:szCs w:val="24"/>
                </w:rPr>
                <w:t>&lt;TBTX1&gt;</w:t>
              </w:r>
            </w:ins>
            <w:r w:rsidR="000D2307">
              <w:rPr>
                <w:rFonts w:ascii="Times" w:hAnsi="Times" w:cs="Times"/>
                <w:color w:val="auto"/>
                <w:sz w:val="24"/>
                <w:szCs w:val="24"/>
              </w:rPr>
              <w:t>Patty Mallow</w:t>
            </w:r>
          </w:p>
        </w:tc>
        <w:tc>
          <w:tcPr>
            <w:tcW w:w="1232" w:type="pct"/>
            <w:shd w:val="clear" w:color="000000" w:fill="auto"/>
            <w:tcMar>
              <w:top w:w="100" w:type="dxa"/>
              <w:left w:w="100" w:type="dxa"/>
              <w:bottom w:w="100" w:type="dxa"/>
              <w:right w:w="100" w:type="dxa"/>
            </w:tcMar>
          </w:tcPr>
          <w:p w14:paraId="339215E0" w14:textId="0DEDCECB" w:rsidR="00FB2687" w:rsidRPr="00F878D0" w:rsidRDefault="000D2307" w:rsidP="00F878D0">
            <w:pPr>
              <w:pStyle w:val="TBTX1"/>
              <w:tabs>
                <w:tab w:val="clear" w:pos="1200"/>
              </w:tabs>
              <w:spacing w:after="0" w:line="480" w:lineRule="auto"/>
              <w:ind w:left="0" w:right="0"/>
              <w:rPr>
                <w:rFonts w:ascii="Times" w:hAnsi="Times" w:cs="Times"/>
                <w:color w:val="auto"/>
                <w:sz w:val="24"/>
                <w:szCs w:val="24"/>
              </w:rPr>
            </w:pPr>
            <w:r>
              <w:rPr>
                <w:rFonts w:ascii="Times" w:hAnsi="Times" w:cs="Times"/>
                <w:color w:val="auto"/>
                <w:sz w:val="24"/>
                <w:szCs w:val="24"/>
              </w:rPr>
              <w:t>pmallow</w:t>
            </w:r>
          </w:p>
        </w:tc>
        <w:tc>
          <w:tcPr>
            <w:tcW w:w="860" w:type="pct"/>
            <w:shd w:val="clear" w:color="000000" w:fill="auto"/>
            <w:tcMar>
              <w:top w:w="100" w:type="dxa"/>
              <w:left w:w="100" w:type="dxa"/>
              <w:bottom w:w="100" w:type="dxa"/>
              <w:right w:w="100" w:type="dxa"/>
            </w:tcMar>
          </w:tcPr>
          <w:p w14:paraId="065DEE79" w14:textId="77777777"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1618" w:type="pct"/>
            <w:shd w:val="clear" w:color="000000" w:fill="auto"/>
            <w:tcMar>
              <w:top w:w="100" w:type="dxa"/>
              <w:left w:w="100" w:type="dxa"/>
              <w:bottom w:w="100" w:type="dxa"/>
              <w:right w:w="100" w:type="dxa"/>
            </w:tcMar>
          </w:tcPr>
          <w:p w14:paraId="5C923EFE" w14:textId="77777777"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Research, Quality</w:t>
            </w:r>
          </w:p>
        </w:tc>
      </w:tr>
      <w:tr w:rsidR="00FB2687" w:rsidRPr="00F878D0" w14:paraId="5A2FB68A" w14:textId="77777777" w:rsidTr="00FB2687">
        <w:trPr>
          <w:trHeight w:val="324"/>
        </w:trPr>
        <w:tc>
          <w:tcPr>
            <w:tcW w:w="1289" w:type="pct"/>
            <w:shd w:val="clear" w:color="000000" w:fill="auto"/>
            <w:tcMar>
              <w:top w:w="100" w:type="dxa"/>
              <w:left w:w="100" w:type="dxa"/>
              <w:bottom w:w="100" w:type="dxa"/>
              <w:right w:w="100" w:type="dxa"/>
            </w:tcMar>
          </w:tcPr>
          <w:p w14:paraId="778B102C" w14:textId="7722F345" w:rsidR="00FB2687" w:rsidRPr="00F878D0" w:rsidRDefault="00F56727" w:rsidP="00F878D0">
            <w:pPr>
              <w:pStyle w:val="TBTX1"/>
              <w:tabs>
                <w:tab w:val="clear" w:pos="1200"/>
              </w:tabs>
              <w:spacing w:after="0" w:line="480" w:lineRule="auto"/>
              <w:ind w:left="0" w:right="0"/>
              <w:rPr>
                <w:rFonts w:ascii="Times" w:hAnsi="Times" w:cs="Times"/>
                <w:color w:val="auto"/>
                <w:sz w:val="24"/>
                <w:szCs w:val="24"/>
              </w:rPr>
            </w:pPr>
            <w:r>
              <w:rPr>
                <w:rFonts w:ascii="Times" w:hAnsi="Times" w:cs="Times"/>
                <w:color w:val="auto"/>
                <w:sz w:val="24"/>
                <w:szCs w:val="24"/>
              </w:rPr>
              <w:t>Tanzy</w:t>
            </w:r>
            <w:r w:rsidR="00FB2687" w:rsidRPr="00F878D0">
              <w:rPr>
                <w:rFonts w:ascii="Times" w:hAnsi="Times" w:cs="Times"/>
                <w:color w:val="auto"/>
                <w:sz w:val="24"/>
                <w:szCs w:val="24"/>
              </w:rPr>
              <w:t xml:space="preserve"> Williams</w:t>
            </w:r>
          </w:p>
        </w:tc>
        <w:tc>
          <w:tcPr>
            <w:tcW w:w="1232" w:type="pct"/>
            <w:shd w:val="clear" w:color="000000" w:fill="auto"/>
            <w:tcMar>
              <w:top w:w="100" w:type="dxa"/>
              <w:left w:w="100" w:type="dxa"/>
              <w:bottom w:w="100" w:type="dxa"/>
              <w:right w:w="100" w:type="dxa"/>
            </w:tcMar>
          </w:tcPr>
          <w:p w14:paraId="2CF86B2F" w14:textId="12DBA0BF" w:rsidR="00FB2687" w:rsidRPr="00F878D0" w:rsidRDefault="00F56727" w:rsidP="00F878D0">
            <w:pPr>
              <w:pStyle w:val="TBTX1"/>
              <w:tabs>
                <w:tab w:val="clear" w:pos="1200"/>
              </w:tabs>
              <w:spacing w:after="0" w:line="480" w:lineRule="auto"/>
              <w:ind w:left="0" w:right="0"/>
              <w:rPr>
                <w:rFonts w:ascii="Times" w:hAnsi="Times" w:cs="Times"/>
                <w:color w:val="auto"/>
                <w:sz w:val="24"/>
                <w:szCs w:val="24"/>
              </w:rPr>
            </w:pPr>
            <w:r>
              <w:rPr>
                <w:rFonts w:ascii="Times" w:hAnsi="Times" w:cs="Times"/>
                <w:color w:val="auto"/>
                <w:sz w:val="24"/>
                <w:szCs w:val="24"/>
              </w:rPr>
              <w:t>t</w:t>
            </w:r>
            <w:r w:rsidR="00FB2687" w:rsidRPr="00F878D0">
              <w:rPr>
                <w:rFonts w:ascii="Times" w:hAnsi="Times" w:cs="Times"/>
                <w:color w:val="auto"/>
                <w:sz w:val="24"/>
                <w:szCs w:val="24"/>
              </w:rPr>
              <w:t>williams</w:t>
            </w:r>
          </w:p>
        </w:tc>
        <w:tc>
          <w:tcPr>
            <w:tcW w:w="860" w:type="pct"/>
            <w:shd w:val="clear" w:color="000000" w:fill="auto"/>
            <w:tcMar>
              <w:top w:w="100" w:type="dxa"/>
              <w:left w:w="100" w:type="dxa"/>
              <w:bottom w:w="100" w:type="dxa"/>
              <w:right w:w="100" w:type="dxa"/>
            </w:tcMar>
          </w:tcPr>
          <w:p w14:paraId="5134C603" w14:textId="77777777"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1618" w:type="pct"/>
            <w:shd w:val="clear" w:color="000000" w:fill="auto"/>
            <w:tcMar>
              <w:top w:w="100" w:type="dxa"/>
              <w:left w:w="100" w:type="dxa"/>
              <w:bottom w:w="100" w:type="dxa"/>
              <w:right w:w="100" w:type="dxa"/>
            </w:tcMar>
          </w:tcPr>
          <w:p w14:paraId="709D360E" w14:textId="77777777"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Quality</w:t>
            </w:r>
          </w:p>
        </w:tc>
      </w:tr>
      <w:tr w:rsidR="00FB2687" w:rsidRPr="00F878D0" w14:paraId="771136D0" w14:textId="77777777" w:rsidTr="00FB2687">
        <w:trPr>
          <w:trHeight w:val="324"/>
        </w:trPr>
        <w:tc>
          <w:tcPr>
            <w:tcW w:w="1289" w:type="pct"/>
            <w:shd w:val="clear" w:color="000000" w:fill="auto"/>
            <w:tcMar>
              <w:top w:w="100" w:type="dxa"/>
              <w:left w:w="100" w:type="dxa"/>
              <w:bottom w:w="100" w:type="dxa"/>
              <w:right w:w="100" w:type="dxa"/>
            </w:tcMar>
          </w:tcPr>
          <w:p w14:paraId="737AA4EC" w14:textId="77777777"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William Strunk</w:t>
            </w:r>
          </w:p>
        </w:tc>
        <w:tc>
          <w:tcPr>
            <w:tcW w:w="1232" w:type="pct"/>
            <w:shd w:val="clear" w:color="000000" w:fill="auto"/>
            <w:tcMar>
              <w:top w:w="100" w:type="dxa"/>
              <w:left w:w="100" w:type="dxa"/>
              <w:bottom w:w="100" w:type="dxa"/>
              <w:right w:w="100" w:type="dxa"/>
            </w:tcMar>
          </w:tcPr>
          <w:p w14:paraId="4315D4F1" w14:textId="77777777"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wstrunk</w:t>
            </w:r>
          </w:p>
        </w:tc>
        <w:tc>
          <w:tcPr>
            <w:tcW w:w="860" w:type="pct"/>
            <w:shd w:val="clear" w:color="000000" w:fill="auto"/>
            <w:tcMar>
              <w:top w:w="100" w:type="dxa"/>
              <w:left w:w="100" w:type="dxa"/>
              <w:bottom w:w="100" w:type="dxa"/>
              <w:right w:w="100" w:type="dxa"/>
            </w:tcMar>
          </w:tcPr>
          <w:p w14:paraId="3796E7E9" w14:textId="77777777"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1618" w:type="pct"/>
            <w:shd w:val="clear" w:color="000000" w:fill="auto"/>
            <w:tcMar>
              <w:top w:w="100" w:type="dxa"/>
              <w:left w:w="100" w:type="dxa"/>
              <w:bottom w:w="100" w:type="dxa"/>
              <w:right w:w="100" w:type="dxa"/>
            </w:tcMar>
          </w:tcPr>
          <w:p w14:paraId="334B9EA0" w14:textId="2A4D005D" w:rsidR="00FB2687" w:rsidRPr="00F878D0" w:rsidRDefault="00FB2687"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Audit</w:t>
            </w:r>
            <w:ins w:id="149" w:author="Copy Editor" w:date="2017-07-20T12:12:00Z">
              <w:r w:rsidR="002F229D">
                <w:rPr>
                  <w:rFonts w:ascii="Times" w:hAnsi="Times" w:cs="Times"/>
                  <w:color w:val="auto"/>
                  <w:sz w:val="24"/>
                  <w:szCs w:val="24"/>
                </w:rPr>
                <w:t>&lt;/TBTX1&gt;</w:t>
              </w:r>
            </w:ins>
          </w:p>
        </w:tc>
      </w:tr>
    </w:tbl>
    <w:p w14:paraId="6A70CFD5" w14:textId="6713A8CE" w:rsidR="00B86339" w:rsidRPr="00F878D0" w:rsidRDefault="002F229D" w:rsidP="00F878D0">
      <w:pPr>
        <w:pStyle w:val="TBCAP"/>
        <w:tabs>
          <w:tab w:val="clear" w:pos="1200"/>
        </w:tabs>
        <w:spacing w:before="0" w:after="0" w:line="480" w:lineRule="auto"/>
        <w:rPr>
          <w:rFonts w:ascii="Times" w:hAnsi="Times" w:cs="Times"/>
          <w:color w:val="auto"/>
          <w:sz w:val="24"/>
          <w:szCs w:val="24"/>
        </w:rPr>
      </w:pPr>
      <w:ins w:id="150" w:author="Copy Editor" w:date="2017-07-20T12:12:00Z">
        <w:r>
          <w:rPr>
            <w:rStyle w:val="TBN"/>
            <w:rFonts w:ascii="Times" w:hAnsi="Times" w:cs="Times"/>
            <w:bCs/>
            <w:color w:val="auto"/>
            <w:sz w:val="24"/>
            <w:szCs w:val="24"/>
          </w:rPr>
          <w:t>&lt;TBN&gt;</w:t>
        </w:r>
      </w:ins>
      <w:r w:rsidR="00B86339" w:rsidRPr="00F878D0">
        <w:rPr>
          <w:rStyle w:val="TBN"/>
          <w:rFonts w:ascii="Times" w:hAnsi="Times" w:cs="Times"/>
          <w:bCs/>
          <w:color w:val="auto"/>
          <w:sz w:val="24"/>
          <w:szCs w:val="24"/>
        </w:rPr>
        <w:t>Table 1</w:t>
      </w:r>
      <w:r w:rsidR="00B04CB4">
        <w:rPr>
          <w:rStyle w:val="TBN"/>
          <w:rFonts w:ascii="Times" w:hAnsi="Times" w:cs="Times"/>
          <w:bCs/>
          <w:color w:val="auto"/>
          <w:sz w:val="24"/>
          <w:szCs w:val="24"/>
        </w:rPr>
        <w:t>2</w:t>
      </w:r>
      <w:r w:rsidR="00B86339" w:rsidRPr="00F878D0">
        <w:rPr>
          <w:rStyle w:val="TBN"/>
          <w:rFonts w:ascii="Times" w:hAnsi="Times" w:cs="Times"/>
          <w:bCs/>
          <w:color w:val="auto"/>
          <w:sz w:val="24"/>
          <w:szCs w:val="24"/>
        </w:rPr>
        <w:t>-1</w:t>
      </w:r>
      <w:r w:rsidR="00B86339" w:rsidRPr="00F878D0">
        <w:rPr>
          <w:rFonts w:ascii="Times" w:hAnsi="Times" w:cs="Times"/>
          <w:color w:val="auto"/>
          <w:sz w:val="24"/>
          <w:szCs w:val="24"/>
        </w:rPr>
        <w:t> </w:t>
      </w:r>
      <w:r w:rsidR="00B86339" w:rsidRPr="00F878D0">
        <w:rPr>
          <w:rFonts w:ascii="Times" w:hAnsi="Times" w:cs="Times"/>
          <w:color w:val="auto"/>
          <w:sz w:val="24"/>
          <w:szCs w:val="24"/>
        </w:rPr>
        <w:t>User accounts</w:t>
      </w:r>
    </w:p>
    <w:p w14:paraId="04E20B67" w14:textId="4E6B436E" w:rsidR="00FB2687" w:rsidRPr="00F878D0" w:rsidRDefault="00FB2687" w:rsidP="00F878D0">
      <w:pPr>
        <w:pStyle w:val="FRC"/>
        <w:spacing w:line="480" w:lineRule="auto"/>
        <w:rPr>
          <w:rFonts w:ascii="Times" w:hAnsi="Times" w:cs="Times"/>
          <w:color w:val="auto"/>
          <w:sz w:val="24"/>
          <w:szCs w:val="24"/>
        </w:rPr>
      </w:pPr>
      <w:del w:id="151" w:author="Copy Editor" w:date="2017-07-20T12:13:00Z">
        <w:r w:rsidRPr="00F878D0" w:rsidDel="00872002">
          <w:rPr>
            <w:rFonts w:ascii="Times" w:hAnsi="Times" w:cs="Times"/>
            <w:color w:val="auto"/>
            <w:sz w:val="24"/>
            <w:szCs w:val="24"/>
            <w:lang w:val="en-GB"/>
          </w:rPr>
          <w:delText>©</w:delText>
        </w:r>
      </w:del>
      <w:r w:rsidRPr="00F878D0">
        <w:rPr>
          <w:rFonts w:ascii="Times" w:hAnsi="Times" w:cs="Times"/>
          <w:color w:val="auto"/>
          <w:sz w:val="24"/>
          <w:szCs w:val="24"/>
          <w:lang w:val="en-GB"/>
        </w:rPr>
        <w:t xml:space="preserve"> </w:t>
      </w:r>
      <w:ins w:id="152" w:author="Copy Editor" w:date="2017-07-20T12:14:00Z">
        <w:r w:rsidR="00E33E7C">
          <w:rPr>
            <w:rFonts w:ascii="Times" w:hAnsi="Times" w:cs="Times"/>
            <w:color w:val="auto"/>
            <w:sz w:val="24"/>
            <w:szCs w:val="24"/>
            <w:lang w:val="en-GB"/>
          </w:rPr>
          <w:t>&lt;TBFGS&gt;</w:t>
        </w:r>
      </w:ins>
      <w:r w:rsidRPr="00F878D0">
        <w:rPr>
          <w:rFonts w:ascii="Times" w:hAnsi="Times" w:cs="Times"/>
          <w:color w:val="auto"/>
          <w:sz w:val="24"/>
          <w:szCs w:val="24"/>
          <w:lang w:val="en-GB"/>
        </w:rPr>
        <w:t>Cengage Learning</w:t>
      </w:r>
      <w:del w:id="153" w:author="Copy Editor" w:date="2017-07-20T12:13:00Z">
        <w:r w:rsidRPr="00F878D0" w:rsidDel="00872002">
          <w:rPr>
            <w:rFonts w:ascii="Times" w:hAnsi="Times" w:cs="Times"/>
            <w:color w:val="auto"/>
            <w:sz w:val="24"/>
            <w:szCs w:val="24"/>
          </w:rPr>
          <w:delText>®</w:delText>
        </w:r>
      </w:del>
    </w:p>
    <w:p w14:paraId="6EDC2CE8" w14:textId="6DAB6870"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[End Table 1</w:t>
      </w:r>
      <w:r w:rsidR="00B04CB4">
        <w:rPr>
          <w:rFonts w:ascii="Times" w:hAnsi="Times" w:cs="Times"/>
          <w:b/>
          <w:color w:val="auto"/>
          <w:sz w:val="24"/>
          <w:szCs w:val="24"/>
        </w:rPr>
        <w:t>2</w:t>
      </w:r>
      <w:r w:rsidRPr="00F878D0">
        <w:rPr>
          <w:rFonts w:ascii="Times" w:hAnsi="Times" w:cs="Times"/>
          <w:b/>
          <w:color w:val="auto"/>
          <w:sz w:val="24"/>
          <w:szCs w:val="24"/>
        </w:rPr>
        <w:t>-1 Here]</w:t>
      </w:r>
    </w:p>
    <w:p w14:paraId="0FB3ACDB" w14:textId="63D291A3"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[Start Table 1</w:t>
      </w:r>
      <w:r w:rsidR="00B04CB4">
        <w:rPr>
          <w:rFonts w:ascii="Times" w:hAnsi="Times" w:cs="Times"/>
          <w:b/>
          <w:color w:val="auto"/>
          <w:sz w:val="24"/>
          <w:szCs w:val="24"/>
        </w:rPr>
        <w:t>2</w:t>
      </w:r>
      <w:r w:rsidRPr="00F878D0">
        <w:rPr>
          <w:rFonts w:ascii="Times" w:hAnsi="Times" w:cs="Times"/>
          <w:b/>
          <w:color w:val="auto"/>
          <w:sz w:val="24"/>
          <w:szCs w:val="24"/>
        </w:rPr>
        <w:t>-2 Here]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000000" w:fill="auto"/>
        <w:tblCellMar>
          <w:left w:w="0" w:type="dxa"/>
          <w:right w:w="0" w:type="dxa"/>
        </w:tblCellMar>
        <w:tblLook w:val="0000" w:firstRow="0" w:lastRow="0" w:firstColumn="0" w:lastColumn="0" w:noHBand="0" w:noVBand="0"/>
      </w:tblPr>
      <w:tblGrid>
        <w:gridCol w:w="1834"/>
        <w:gridCol w:w="1721"/>
        <w:gridCol w:w="4734"/>
      </w:tblGrid>
      <w:tr w:rsidR="007242A5" w:rsidRPr="00F878D0" w14:paraId="6CB63D75" w14:textId="77777777" w:rsidTr="007242A5">
        <w:trPr>
          <w:trHeight w:val="340"/>
        </w:trPr>
        <w:tc>
          <w:tcPr>
            <w:tcW w:w="1009" w:type="pct"/>
            <w:shd w:val="clear" w:color="000000" w:fill="auto"/>
            <w:tcMar>
              <w:top w:w="100" w:type="dxa"/>
              <w:left w:w="100" w:type="dxa"/>
              <w:bottom w:w="120" w:type="dxa"/>
              <w:right w:w="100" w:type="dxa"/>
            </w:tcMar>
            <w:vAlign w:val="bottom"/>
          </w:tcPr>
          <w:p w14:paraId="7AFB08AC" w14:textId="0406BC8A" w:rsidR="007242A5" w:rsidRPr="00F878D0" w:rsidRDefault="00E33E7C" w:rsidP="00F878D0">
            <w:pPr>
              <w:pStyle w:val="TBCH1"/>
              <w:tabs>
                <w:tab w:val="clear" w:pos="1200"/>
              </w:tabs>
              <w:spacing w:after="0" w:line="480" w:lineRule="auto"/>
              <w:ind w:left="0" w:right="0"/>
              <w:rPr>
                <w:rFonts w:ascii="Times" w:hAnsi="Times" w:cs="Times"/>
                <w:color w:val="auto"/>
                <w:sz w:val="24"/>
                <w:szCs w:val="24"/>
              </w:rPr>
            </w:pPr>
            <w:ins w:id="154" w:author="Copy Editor" w:date="2017-07-20T12:15:00Z">
              <w:r>
                <w:rPr>
                  <w:rFonts w:ascii="Times" w:hAnsi="Times" w:cs="Times"/>
                  <w:color w:val="auto"/>
                  <w:sz w:val="24"/>
                  <w:szCs w:val="24"/>
                </w:rPr>
                <w:t>&lt;TBCH&gt;</w:t>
              </w:r>
            </w:ins>
            <w:r w:rsidR="007242A5" w:rsidRPr="00F878D0">
              <w:rPr>
                <w:rFonts w:ascii="Times" w:hAnsi="Times" w:cs="Times"/>
                <w:color w:val="auto"/>
                <w:sz w:val="24"/>
                <w:szCs w:val="24"/>
              </w:rPr>
              <w:t xml:space="preserve">Folder </w:t>
            </w:r>
            <w:r w:rsidR="007242A5" w:rsidRPr="00F878D0">
              <w:rPr>
                <w:rFonts w:ascii="Times" w:hAnsi="Times" w:cs="Times"/>
                <w:color w:val="auto"/>
                <w:sz w:val="24"/>
                <w:szCs w:val="24"/>
              </w:rPr>
              <w:lastRenderedPageBreak/>
              <w:t>Name</w:t>
            </w:r>
          </w:p>
        </w:tc>
        <w:tc>
          <w:tcPr>
            <w:tcW w:w="1087" w:type="pct"/>
            <w:shd w:val="clear" w:color="000000" w:fill="auto"/>
            <w:tcMar>
              <w:top w:w="100" w:type="dxa"/>
              <w:left w:w="100" w:type="dxa"/>
              <w:bottom w:w="120" w:type="dxa"/>
              <w:right w:w="100" w:type="dxa"/>
            </w:tcMar>
            <w:vAlign w:val="bottom"/>
          </w:tcPr>
          <w:p w14:paraId="0B88BAC1"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lastRenderedPageBreak/>
              <w:t>Contents (file)</w:t>
            </w:r>
          </w:p>
        </w:tc>
        <w:tc>
          <w:tcPr>
            <w:tcW w:w="2904" w:type="pct"/>
            <w:shd w:val="clear" w:color="000000" w:fill="auto"/>
            <w:tcMar>
              <w:top w:w="100" w:type="dxa"/>
              <w:left w:w="100" w:type="dxa"/>
              <w:bottom w:w="120" w:type="dxa"/>
              <w:right w:w="100" w:type="dxa"/>
            </w:tcMar>
            <w:vAlign w:val="bottom"/>
          </w:tcPr>
          <w:p w14:paraId="177132CA" w14:textId="117BAAFD"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Share Permissions</w:t>
            </w:r>
            <w:ins w:id="155" w:author="Copy Editor" w:date="2017-07-20T12:15:00Z">
              <w:r w:rsidR="00E33E7C">
                <w:rPr>
                  <w:rFonts w:ascii="Times" w:hAnsi="Times" w:cs="Times"/>
                  <w:color w:val="auto"/>
                  <w:sz w:val="24"/>
                  <w:szCs w:val="24"/>
                </w:rPr>
                <w:t>&lt;/TBCH&gt;</w:t>
              </w:r>
            </w:ins>
          </w:p>
        </w:tc>
      </w:tr>
      <w:tr w:rsidR="007242A5" w:rsidRPr="00F878D0" w14:paraId="3A36E2AB" w14:textId="77777777" w:rsidTr="007242A5">
        <w:trPr>
          <w:trHeight w:val="320"/>
        </w:trPr>
        <w:tc>
          <w:tcPr>
            <w:tcW w:w="1009" w:type="pct"/>
            <w:shd w:val="clear" w:color="000000" w:fill="auto"/>
            <w:tcMar>
              <w:top w:w="100" w:type="dxa"/>
              <w:left w:w="100" w:type="dxa"/>
              <w:bottom w:w="100" w:type="dxa"/>
              <w:right w:w="100" w:type="dxa"/>
            </w:tcMar>
          </w:tcPr>
          <w:p w14:paraId="266095AF" w14:textId="505B6FDF" w:rsidR="007242A5" w:rsidRPr="00F878D0" w:rsidRDefault="00E33E7C" w:rsidP="00F878D0">
            <w:pPr>
              <w:pStyle w:val="TBTX1"/>
              <w:tabs>
                <w:tab w:val="clear" w:pos="1200"/>
              </w:tabs>
              <w:spacing w:after="0" w:line="480" w:lineRule="auto"/>
              <w:ind w:left="0" w:right="0"/>
              <w:rPr>
                <w:rFonts w:ascii="Times" w:hAnsi="Times" w:cs="Times"/>
                <w:color w:val="auto"/>
                <w:sz w:val="24"/>
                <w:szCs w:val="24"/>
              </w:rPr>
            </w:pPr>
            <w:ins w:id="156" w:author="Copy Editor" w:date="2017-07-20T12:15:00Z">
              <w:r>
                <w:rPr>
                  <w:rFonts w:ascii="Times" w:hAnsi="Times" w:cs="Times"/>
                  <w:color w:val="auto"/>
                  <w:sz w:val="24"/>
                  <w:szCs w:val="24"/>
                </w:rPr>
                <w:t>&lt;TBTX1&gt;</w:t>
              </w:r>
            </w:ins>
            <w:r w:rsidR="007242A5" w:rsidRPr="00F878D0">
              <w:rPr>
                <w:rFonts w:ascii="Times" w:hAnsi="Times" w:cs="Times"/>
                <w:color w:val="auto"/>
                <w:sz w:val="24"/>
                <w:szCs w:val="24"/>
              </w:rPr>
              <w:t>Manuscripts</w:t>
            </w:r>
          </w:p>
        </w:tc>
        <w:tc>
          <w:tcPr>
            <w:tcW w:w="1087" w:type="pct"/>
            <w:shd w:val="clear" w:color="000000" w:fill="auto"/>
            <w:tcMar>
              <w:top w:w="100" w:type="dxa"/>
              <w:left w:w="100" w:type="dxa"/>
              <w:bottom w:w="100" w:type="dxa"/>
              <w:right w:w="100" w:type="dxa"/>
            </w:tcMar>
          </w:tcPr>
          <w:p w14:paraId="625B2ED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Taliesin</w:t>
            </w:r>
          </w:p>
        </w:tc>
        <w:tc>
          <w:tcPr>
            <w:tcW w:w="2904" w:type="pct"/>
            <w:shd w:val="clear" w:color="000000" w:fill="auto"/>
            <w:tcMar>
              <w:top w:w="100" w:type="dxa"/>
              <w:left w:w="100" w:type="dxa"/>
              <w:bottom w:w="100" w:type="dxa"/>
              <w:right w:w="100" w:type="dxa"/>
            </w:tcMar>
          </w:tcPr>
          <w:p w14:paraId="5F21E1C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Quality: Allow Change, Read</w:t>
            </w:r>
          </w:p>
          <w:p w14:paraId="31DE5A31"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Research: Deny Full Control, Change, Read</w:t>
            </w:r>
          </w:p>
        </w:tc>
      </w:tr>
      <w:tr w:rsidR="007242A5" w:rsidRPr="00F878D0" w14:paraId="0D1033CC" w14:textId="77777777" w:rsidTr="007242A5">
        <w:trPr>
          <w:trHeight w:val="324"/>
        </w:trPr>
        <w:tc>
          <w:tcPr>
            <w:tcW w:w="1009" w:type="pct"/>
            <w:shd w:val="clear" w:color="000000" w:fill="auto"/>
            <w:tcMar>
              <w:top w:w="100" w:type="dxa"/>
              <w:left w:w="100" w:type="dxa"/>
              <w:bottom w:w="100" w:type="dxa"/>
              <w:right w:w="100" w:type="dxa"/>
            </w:tcMar>
          </w:tcPr>
          <w:p w14:paraId="66A27DE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Glossaries</w:t>
            </w:r>
          </w:p>
        </w:tc>
        <w:tc>
          <w:tcPr>
            <w:tcW w:w="1087" w:type="pct"/>
            <w:shd w:val="clear" w:color="000000" w:fill="auto"/>
            <w:tcMar>
              <w:top w:w="100" w:type="dxa"/>
              <w:left w:w="100" w:type="dxa"/>
              <w:bottom w:w="100" w:type="dxa"/>
              <w:right w:w="100" w:type="dxa"/>
            </w:tcMar>
          </w:tcPr>
          <w:p w14:paraId="02C5FC11"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Merck</w:t>
            </w:r>
          </w:p>
        </w:tc>
        <w:tc>
          <w:tcPr>
            <w:tcW w:w="2904" w:type="pct"/>
            <w:shd w:val="clear" w:color="000000" w:fill="auto"/>
            <w:tcMar>
              <w:top w:w="100" w:type="dxa"/>
              <w:left w:w="100" w:type="dxa"/>
              <w:bottom w:w="100" w:type="dxa"/>
              <w:right w:w="100" w:type="dxa"/>
            </w:tcMar>
          </w:tcPr>
          <w:p w14:paraId="0063BB2C"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Research: Read</w:t>
            </w:r>
          </w:p>
        </w:tc>
      </w:tr>
      <w:tr w:rsidR="007242A5" w:rsidRPr="00F878D0" w14:paraId="19B92857" w14:textId="77777777" w:rsidTr="007242A5">
        <w:trPr>
          <w:trHeight w:val="324"/>
        </w:trPr>
        <w:tc>
          <w:tcPr>
            <w:tcW w:w="1009" w:type="pct"/>
            <w:shd w:val="clear" w:color="000000" w:fill="auto"/>
            <w:tcMar>
              <w:top w:w="100" w:type="dxa"/>
              <w:left w:w="100" w:type="dxa"/>
              <w:bottom w:w="100" w:type="dxa"/>
              <w:right w:w="100" w:type="dxa"/>
            </w:tcMar>
          </w:tcPr>
          <w:p w14:paraId="419FD50C"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Contracts</w:t>
            </w:r>
          </w:p>
        </w:tc>
        <w:tc>
          <w:tcPr>
            <w:tcW w:w="1087" w:type="pct"/>
            <w:shd w:val="clear" w:color="000000" w:fill="auto"/>
            <w:tcMar>
              <w:top w:w="100" w:type="dxa"/>
              <w:left w:w="100" w:type="dxa"/>
              <w:bottom w:w="100" w:type="dxa"/>
              <w:right w:w="100" w:type="dxa"/>
            </w:tcMar>
          </w:tcPr>
          <w:p w14:paraId="2BBD02F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GNU</w:t>
            </w:r>
          </w:p>
        </w:tc>
        <w:tc>
          <w:tcPr>
            <w:tcW w:w="2904" w:type="pct"/>
            <w:shd w:val="clear" w:color="000000" w:fill="auto"/>
            <w:tcMar>
              <w:top w:w="100" w:type="dxa"/>
              <w:left w:w="100" w:type="dxa"/>
              <w:bottom w:w="100" w:type="dxa"/>
              <w:right w:w="100" w:type="dxa"/>
            </w:tcMar>
          </w:tcPr>
          <w:p w14:paraId="0D268496" w14:textId="5EDF8E2F"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Audit: Change, Read</w:t>
            </w:r>
            <w:ins w:id="157" w:author="Copy Editor" w:date="2017-07-20T12:15:00Z">
              <w:r w:rsidR="00E33E7C">
                <w:rPr>
                  <w:rFonts w:ascii="Times" w:hAnsi="Times" w:cs="Times"/>
                  <w:color w:val="auto"/>
                  <w:sz w:val="24"/>
                  <w:szCs w:val="24"/>
                </w:rPr>
                <w:t>&lt;/TBTX1&gt;</w:t>
              </w:r>
            </w:ins>
          </w:p>
        </w:tc>
      </w:tr>
    </w:tbl>
    <w:p w14:paraId="6F4D4DC5" w14:textId="415E888D" w:rsidR="00B86339" w:rsidRPr="00F878D0" w:rsidRDefault="00E33E7C" w:rsidP="00F878D0">
      <w:pPr>
        <w:pStyle w:val="TBCAP"/>
        <w:tabs>
          <w:tab w:val="clear" w:pos="1200"/>
        </w:tabs>
        <w:spacing w:before="0" w:after="0" w:line="480" w:lineRule="auto"/>
        <w:rPr>
          <w:rFonts w:ascii="Times" w:hAnsi="Times" w:cs="Times"/>
          <w:color w:val="auto"/>
          <w:sz w:val="24"/>
          <w:szCs w:val="24"/>
        </w:rPr>
      </w:pPr>
      <w:ins w:id="158" w:author="Copy Editor" w:date="2017-07-20T12:15:00Z">
        <w:r>
          <w:rPr>
            <w:rStyle w:val="TBN"/>
            <w:rFonts w:ascii="Times" w:hAnsi="Times" w:cs="Times"/>
            <w:bCs/>
            <w:color w:val="auto"/>
            <w:sz w:val="24"/>
            <w:szCs w:val="24"/>
          </w:rPr>
          <w:t>&lt;TBN&gt;</w:t>
        </w:r>
      </w:ins>
      <w:r w:rsidR="00B86339" w:rsidRPr="00F878D0">
        <w:rPr>
          <w:rStyle w:val="TBN"/>
          <w:rFonts w:ascii="Times" w:hAnsi="Times" w:cs="Times"/>
          <w:bCs/>
          <w:color w:val="auto"/>
          <w:sz w:val="24"/>
          <w:szCs w:val="24"/>
        </w:rPr>
        <w:t>Table 1</w:t>
      </w:r>
      <w:r w:rsidR="00B04CB4">
        <w:rPr>
          <w:rStyle w:val="TBN"/>
          <w:rFonts w:ascii="Times" w:hAnsi="Times" w:cs="Times"/>
          <w:bCs/>
          <w:color w:val="auto"/>
          <w:sz w:val="24"/>
          <w:szCs w:val="24"/>
        </w:rPr>
        <w:t>2</w:t>
      </w:r>
      <w:r w:rsidR="00B86339" w:rsidRPr="00F878D0">
        <w:rPr>
          <w:rStyle w:val="TBN"/>
          <w:rFonts w:ascii="Times" w:hAnsi="Times" w:cs="Times"/>
          <w:bCs/>
          <w:color w:val="auto"/>
          <w:sz w:val="24"/>
          <w:szCs w:val="24"/>
        </w:rPr>
        <w:t>-2</w:t>
      </w:r>
      <w:r w:rsidR="00B86339" w:rsidRPr="00F878D0">
        <w:rPr>
          <w:rFonts w:ascii="Times" w:hAnsi="Times" w:cs="Times"/>
          <w:color w:val="auto"/>
          <w:sz w:val="24"/>
          <w:szCs w:val="24"/>
        </w:rPr>
        <w:t> </w:t>
      </w:r>
      <w:r w:rsidR="00B86339" w:rsidRPr="00F878D0">
        <w:rPr>
          <w:rFonts w:ascii="Times" w:hAnsi="Times" w:cs="Times"/>
          <w:color w:val="auto"/>
          <w:sz w:val="24"/>
          <w:szCs w:val="24"/>
        </w:rPr>
        <w:t>Shared folders</w:t>
      </w:r>
    </w:p>
    <w:p w14:paraId="03AD794E" w14:textId="0C2B7714" w:rsidR="007242A5" w:rsidRPr="00F878D0" w:rsidRDefault="007242A5" w:rsidP="00F878D0">
      <w:pPr>
        <w:pStyle w:val="FRC"/>
        <w:spacing w:line="480" w:lineRule="auto"/>
        <w:rPr>
          <w:rFonts w:ascii="Times" w:hAnsi="Times" w:cs="Times"/>
          <w:color w:val="auto"/>
          <w:sz w:val="24"/>
          <w:szCs w:val="24"/>
        </w:rPr>
      </w:pPr>
      <w:del w:id="159" w:author="Copy Editor" w:date="2017-07-20T12:15:00Z">
        <w:r w:rsidRPr="00F878D0" w:rsidDel="00E33E7C">
          <w:rPr>
            <w:rFonts w:ascii="Times" w:hAnsi="Times" w:cs="Times"/>
            <w:color w:val="auto"/>
            <w:sz w:val="24"/>
            <w:szCs w:val="24"/>
            <w:lang w:val="en-GB"/>
          </w:rPr>
          <w:delText>©</w:delText>
        </w:r>
      </w:del>
      <w:r w:rsidRPr="00F878D0">
        <w:rPr>
          <w:rFonts w:ascii="Times" w:hAnsi="Times" w:cs="Times"/>
          <w:color w:val="auto"/>
          <w:sz w:val="24"/>
          <w:szCs w:val="24"/>
          <w:lang w:val="en-GB"/>
        </w:rPr>
        <w:t xml:space="preserve"> </w:t>
      </w:r>
      <w:ins w:id="160" w:author="Copy Editor" w:date="2017-07-20T12:15:00Z">
        <w:r w:rsidR="00E33E7C">
          <w:rPr>
            <w:rFonts w:ascii="Times" w:hAnsi="Times" w:cs="Times"/>
            <w:color w:val="auto"/>
            <w:sz w:val="24"/>
            <w:szCs w:val="24"/>
            <w:lang w:val="en-GB"/>
          </w:rPr>
          <w:t>&lt;TBFGS&gt;</w:t>
        </w:r>
      </w:ins>
      <w:r w:rsidRPr="00F878D0">
        <w:rPr>
          <w:rFonts w:ascii="Times" w:hAnsi="Times" w:cs="Times"/>
          <w:color w:val="auto"/>
          <w:sz w:val="24"/>
          <w:szCs w:val="24"/>
          <w:lang w:val="en-GB"/>
        </w:rPr>
        <w:t>Cengage Learning</w:t>
      </w:r>
      <w:del w:id="161" w:author="Copy Editor" w:date="2017-07-20T12:15:00Z">
        <w:r w:rsidRPr="00F878D0" w:rsidDel="00E33E7C">
          <w:rPr>
            <w:rFonts w:ascii="Times" w:hAnsi="Times" w:cs="Times"/>
            <w:color w:val="auto"/>
            <w:sz w:val="24"/>
            <w:szCs w:val="24"/>
          </w:rPr>
          <w:delText>®</w:delText>
        </w:r>
      </w:del>
    </w:p>
    <w:p w14:paraId="311346D5" w14:textId="07FFA6AC"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[End Table 1</w:t>
      </w:r>
      <w:r w:rsidR="00B04CB4">
        <w:rPr>
          <w:rFonts w:ascii="Times" w:hAnsi="Times" w:cs="Times"/>
          <w:b/>
          <w:color w:val="auto"/>
          <w:sz w:val="24"/>
          <w:szCs w:val="24"/>
        </w:rPr>
        <w:t>2</w:t>
      </w:r>
      <w:r w:rsidRPr="00F878D0">
        <w:rPr>
          <w:rFonts w:ascii="Times" w:hAnsi="Times" w:cs="Times"/>
          <w:b/>
          <w:color w:val="auto"/>
          <w:sz w:val="24"/>
          <w:szCs w:val="24"/>
        </w:rPr>
        <w:t>-2 Here]</w:t>
      </w:r>
    </w:p>
    <w:p w14:paraId="4B911446" w14:textId="75A9BBF8"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[Start Table 1</w:t>
      </w:r>
      <w:r w:rsidR="00B04CB4">
        <w:rPr>
          <w:rFonts w:ascii="Times" w:hAnsi="Times" w:cs="Times"/>
          <w:b/>
          <w:color w:val="auto"/>
          <w:sz w:val="24"/>
          <w:szCs w:val="24"/>
        </w:rPr>
        <w:t>2</w:t>
      </w:r>
      <w:r w:rsidRPr="00F878D0">
        <w:rPr>
          <w:rFonts w:ascii="Times" w:hAnsi="Times" w:cs="Times"/>
          <w:b/>
          <w:color w:val="auto"/>
          <w:sz w:val="24"/>
          <w:szCs w:val="24"/>
        </w:rPr>
        <w:t>-3 Here]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000000" w:fill="auto"/>
        <w:tblCellMar>
          <w:left w:w="0" w:type="dxa"/>
          <w:right w:w="0" w:type="dxa"/>
        </w:tblCellMar>
        <w:tblLook w:val="0000" w:firstRow="0" w:lastRow="0" w:firstColumn="0" w:lastColumn="0" w:noHBand="0" w:noVBand="0"/>
      </w:tblPr>
      <w:tblGrid>
        <w:gridCol w:w="1646"/>
        <w:gridCol w:w="782"/>
        <w:gridCol w:w="820"/>
        <w:gridCol w:w="1124"/>
        <w:gridCol w:w="946"/>
        <w:gridCol w:w="946"/>
        <w:gridCol w:w="2025"/>
      </w:tblGrid>
      <w:tr w:rsidR="007242A5" w:rsidRPr="00F878D0" w14:paraId="402C8024" w14:textId="77777777" w:rsidTr="007242A5">
        <w:trPr>
          <w:trHeight w:val="340"/>
        </w:trPr>
        <w:tc>
          <w:tcPr>
            <w:tcW w:w="549" w:type="pct"/>
            <w:shd w:val="clear" w:color="000000" w:fill="auto"/>
            <w:tcMar>
              <w:top w:w="100" w:type="dxa"/>
              <w:left w:w="100" w:type="dxa"/>
              <w:bottom w:w="120" w:type="dxa"/>
              <w:right w:w="100" w:type="dxa"/>
            </w:tcMar>
            <w:vAlign w:val="bottom"/>
          </w:tcPr>
          <w:p w14:paraId="17C3926E" w14:textId="7A83EAE4" w:rsidR="007242A5" w:rsidRPr="00F878D0" w:rsidRDefault="00E33E7C" w:rsidP="00F878D0">
            <w:pPr>
              <w:pStyle w:val="TBCH1"/>
              <w:tabs>
                <w:tab w:val="clear" w:pos="1200"/>
              </w:tabs>
              <w:spacing w:after="0" w:line="480" w:lineRule="auto"/>
              <w:ind w:left="0" w:right="0"/>
              <w:rPr>
                <w:rFonts w:ascii="Times" w:hAnsi="Times" w:cs="Times"/>
                <w:color w:val="auto"/>
                <w:sz w:val="24"/>
                <w:szCs w:val="24"/>
              </w:rPr>
            </w:pPr>
            <w:ins w:id="162" w:author="Copy Editor" w:date="2017-07-20T12:16:00Z">
              <w:r>
                <w:rPr>
                  <w:rFonts w:ascii="Times" w:hAnsi="Times" w:cs="Times"/>
                  <w:color w:val="auto"/>
                  <w:sz w:val="24"/>
                  <w:szCs w:val="24"/>
                </w:rPr>
                <w:t>&lt;TBCH&gt;</w:t>
              </w:r>
            </w:ins>
            <w:r w:rsidR="007242A5" w:rsidRPr="00F878D0">
              <w:rPr>
                <w:rFonts w:ascii="Times" w:hAnsi="Times" w:cs="Times"/>
                <w:color w:val="auto"/>
                <w:sz w:val="24"/>
                <w:szCs w:val="24"/>
              </w:rPr>
              <w:t>First Name</w:t>
            </w:r>
          </w:p>
        </w:tc>
        <w:tc>
          <w:tcPr>
            <w:tcW w:w="648" w:type="pct"/>
            <w:shd w:val="clear" w:color="000000" w:fill="auto"/>
            <w:tcMar>
              <w:top w:w="100" w:type="dxa"/>
              <w:left w:w="100" w:type="dxa"/>
              <w:bottom w:w="120" w:type="dxa"/>
              <w:right w:w="100" w:type="dxa"/>
            </w:tcMar>
            <w:vAlign w:val="bottom"/>
          </w:tcPr>
          <w:p w14:paraId="44D54700"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Last Name</w:t>
            </w:r>
          </w:p>
        </w:tc>
        <w:tc>
          <w:tcPr>
            <w:tcW w:w="689" w:type="pct"/>
            <w:shd w:val="clear" w:color="000000" w:fill="auto"/>
            <w:tcMar>
              <w:top w:w="100" w:type="dxa"/>
              <w:left w:w="100" w:type="dxa"/>
              <w:bottom w:w="120" w:type="dxa"/>
              <w:right w:w="100" w:type="dxa"/>
            </w:tcMar>
            <w:vAlign w:val="bottom"/>
          </w:tcPr>
          <w:p w14:paraId="451197F4"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User Logon Name</w:t>
            </w:r>
          </w:p>
        </w:tc>
        <w:tc>
          <w:tcPr>
            <w:tcW w:w="706" w:type="pct"/>
            <w:shd w:val="clear" w:color="000000" w:fill="auto"/>
            <w:tcMar>
              <w:top w:w="100" w:type="dxa"/>
              <w:left w:w="100" w:type="dxa"/>
              <w:bottom w:w="120" w:type="dxa"/>
              <w:right w:w="100" w:type="dxa"/>
            </w:tcMar>
            <w:vAlign w:val="bottom"/>
          </w:tcPr>
          <w:p w14:paraId="4EFF3405"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Password</w:t>
            </w:r>
          </w:p>
        </w:tc>
        <w:tc>
          <w:tcPr>
            <w:tcW w:w="835" w:type="pct"/>
            <w:shd w:val="clear" w:color="000000" w:fill="auto"/>
            <w:tcMar>
              <w:top w:w="100" w:type="dxa"/>
              <w:left w:w="100" w:type="dxa"/>
              <w:bottom w:w="120" w:type="dxa"/>
              <w:right w:w="100" w:type="dxa"/>
            </w:tcMar>
            <w:vAlign w:val="bottom"/>
          </w:tcPr>
          <w:p w14:paraId="2F7B8F7D"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User Must Change Password</w:t>
            </w:r>
          </w:p>
        </w:tc>
        <w:tc>
          <w:tcPr>
            <w:tcW w:w="789" w:type="pct"/>
            <w:shd w:val="clear" w:color="000000" w:fill="auto"/>
            <w:tcMar>
              <w:top w:w="100" w:type="dxa"/>
              <w:left w:w="100" w:type="dxa"/>
              <w:bottom w:w="120" w:type="dxa"/>
              <w:right w:w="100" w:type="dxa"/>
            </w:tcMar>
            <w:vAlign w:val="bottom"/>
          </w:tcPr>
          <w:p w14:paraId="323C88ED"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Password Never Expires</w:t>
            </w:r>
          </w:p>
        </w:tc>
        <w:tc>
          <w:tcPr>
            <w:tcW w:w="784" w:type="pct"/>
            <w:shd w:val="clear" w:color="000000" w:fill="auto"/>
            <w:tcMar>
              <w:top w:w="100" w:type="dxa"/>
              <w:left w:w="100" w:type="dxa"/>
              <w:bottom w:w="120" w:type="dxa"/>
              <w:right w:w="100" w:type="dxa"/>
            </w:tcMar>
            <w:vAlign w:val="bottom"/>
          </w:tcPr>
          <w:p w14:paraId="575DAFC2" w14:textId="31D7289C"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Account is Disabled</w:t>
            </w:r>
            <w:ins w:id="163" w:author="Copy Editor" w:date="2017-07-20T12:16:00Z">
              <w:r w:rsidR="00E33E7C">
                <w:rPr>
                  <w:rFonts w:ascii="Times" w:hAnsi="Times" w:cs="Times"/>
                  <w:color w:val="auto"/>
                  <w:sz w:val="24"/>
                  <w:szCs w:val="24"/>
                </w:rPr>
                <w:t>&lt;/TBCH&gt;</w:t>
              </w:r>
            </w:ins>
          </w:p>
        </w:tc>
      </w:tr>
      <w:tr w:rsidR="007242A5" w:rsidRPr="00F878D0" w14:paraId="739A0E24" w14:textId="77777777" w:rsidTr="007242A5">
        <w:trPr>
          <w:trHeight w:val="324"/>
        </w:trPr>
        <w:tc>
          <w:tcPr>
            <w:tcW w:w="549" w:type="pct"/>
            <w:shd w:val="clear" w:color="000000" w:fill="auto"/>
            <w:tcMar>
              <w:top w:w="100" w:type="dxa"/>
              <w:left w:w="100" w:type="dxa"/>
              <w:bottom w:w="100" w:type="dxa"/>
              <w:right w:w="100" w:type="dxa"/>
            </w:tcMar>
          </w:tcPr>
          <w:p w14:paraId="063CB6AE" w14:textId="263DC536" w:rsidR="007242A5" w:rsidRPr="00F878D0" w:rsidRDefault="00E33E7C" w:rsidP="00F878D0">
            <w:pPr>
              <w:pStyle w:val="TBTX1"/>
              <w:tabs>
                <w:tab w:val="clear" w:pos="1200"/>
              </w:tabs>
              <w:spacing w:after="0" w:line="480" w:lineRule="auto"/>
              <w:ind w:left="0" w:right="0"/>
              <w:rPr>
                <w:rFonts w:ascii="Times" w:hAnsi="Times" w:cs="Times"/>
                <w:color w:val="auto"/>
                <w:sz w:val="24"/>
                <w:szCs w:val="24"/>
              </w:rPr>
            </w:pPr>
            <w:ins w:id="164" w:author="Copy Editor" w:date="2017-07-20T12:16:00Z">
              <w:r>
                <w:rPr>
                  <w:rFonts w:ascii="Times" w:hAnsi="Times" w:cs="Times"/>
                  <w:color w:val="auto"/>
                  <w:sz w:val="24"/>
                  <w:szCs w:val="24"/>
                </w:rPr>
                <w:t>&lt;TBTX1&gt;</w:t>
              </w:r>
            </w:ins>
            <w:r w:rsidR="007242A5" w:rsidRPr="00F878D0">
              <w:rPr>
                <w:rFonts w:ascii="Times" w:hAnsi="Times" w:cs="Times"/>
                <w:color w:val="auto"/>
                <w:sz w:val="24"/>
                <w:szCs w:val="24"/>
              </w:rPr>
              <w:t>Tony</w:t>
            </w:r>
          </w:p>
        </w:tc>
        <w:tc>
          <w:tcPr>
            <w:tcW w:w="648" w:type="pct"/>
            <w:shd w:val="clear" w:color="000000" w:fill="auto"/>
            <w:tcMar>
              <w:top w:w="100" w:type="dxa"/>
              <w:left w:w="100" w:type="dxa"/>
              <w:bottom w:w="100" w:type="dxa"/>
              <w:right w:w="100" w:type="dxa"/>
            </w:tcMar>
          </w:tcPr>
          <w:p w14:paraId="6238DD44"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Andrews</w:t>
            </w:r>
          </w:p>
        </w:tc>
        <w:tc>
          <w:tcPr>
            <w:tcW w:w="689" w:type="pct"/>
            <w:shd w:val="clear" w:color="000000" w:fill="auto"/>
            <w:tcMar>
              <w:top w:w="100" w:type="dxa"/>
              <w:left w:w="100" w:type="dxa"/>
              <w:bottom w:w="100" w:type="dxa"/>
              <w:right w:w="100" w:type="dxa"/>
            </w:tcMar>
          </w:tcPr>
          <w:p w14:paraId="3A8D726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tandrews</w:t>
            </w:r>
          </w:p>
        </w:tc>
        <w:tc>
          <w:tcPr>
            <w:tcW w:w="706" w:type="pct"/>
            <w:shd w:val="clear" w:color="000000" w:fill="auto"/>
            <w:tcMar>
              <w:top w:w="100" w:type="dxa"/>
              <w:left w:w="100" w:type="dxa"/>
              <w:bottom w:w="100" w:type="dxa"/>
              <w:right w:w="100" w:type="dxa"/>
            </w:tcMar>
          </w:tcPr>
          <w:p w14:paraId="5F6B17E2"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835" w:type="pct"/>
            <w:shd w:val="clear" w:color="000000" w:fill="auto"/>
            <w:tcMar>
              <w:top w:w="100" w:type="dxa"/>
              <w:left w:w="100" w:type="dxa"/>
              <w:bottom w:w="100" w:type="dxa"/>
              <w:right w:w="100" w:type="dxa"/>
            </w:tcMar>
          </w:tcPr>
          <w:p w14:paraId="2A802EF7"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c>
          <w:tcPr>
            <w:tcW w:w="789" w:type="pct"/>
            <w:shd w:val="clear" w:color="000000" w:fill="auto"/>
            <w:tcMar>
              <w:top w:w="100" w:type="dxa"/>
              <w:left w:w="100" w:type="dxa"/>
              <w:bottom w:w="100" w:type="dxa"/>
              <w:right w:w="100" w:type="dxa"/>
            </w:tcMar>
          </w:tcPr>
          <w:p w14:paraId="129688DC"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checked</w:t>
            </w:r>
          </w:p>
        </w:tc>
        <w:tc>
          <w:tcPr>
            <w:tcW w:w="784" w:type="pct"/>
            <w:shd w:val="clear" w:color="000000" w:fill="auto"/>
            <w:tcMar>
              <w:top w:w="100" w:type="dxa"/>
              <w:left w:w="100" w:type="dxa"/>
              <w:bottom w:w="100" w:type="dxa"/>
              <w:right w:w="100" w:type="dxa"/>
            </w:tcMar>
          </w:tcPr>
          <w:p w14:paraId="340D0C35"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r>
      <w:tr w:rsidR="007242A5" w:rsidRPr="00F878D0" w14:paraId="44F5B2E7" w14:textId="77777777" w:rsidTr="007242A5">
        <w:trPr>
          <w:trHeight w:val="324"/>
        </w:trPr>
        <w:tc>
          <w:tcPr>
            <w:tcW w:w="549" w:type="pct"/>
            <w:shd w:val="clear" w:color="000000" w:fill="auto"/>
            <w:tcMar>
              <w:top w:w="100" w:type="dxa"/>
              <w:left w:w="100" w:type="dxa"/>
              <w:bottom w:w="100" w:type="dxa"/>
              <w:right w:w="100" w:type="dxa"/>
            </w:tcMar>
          </w:tcPr>
          <w:p w14:paraId="781D6074"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Jennett</w:t>
            </w:r>
          </w:p>
        </w:tc>
        <w:tc>
          <w:tcPr>
            <w:tcW w:w="648" w:type="pct"/>
            <w:shd w:val="clear" w:color="000000" w:fill="auto"/>
            <w:tcMar>
              <w:top w:w="100" w:type="dxa"/>
              <w:left w:w="100" w:type="dxa"/>
              <w:bottom w:w="100" w:type="dxa"/>
              <w:right w:w="100" w:type="dxa"/>
            </w:tcMar>
          </w:tcPr>
          <w:p w14:paraId="1A0A3934"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Marsh</w:t>
            </w:r>
          </w:p>
        </w:tc>
        <w:tc>
          <w:tcPr>
            <w:tcW w:w="689" w:type="pct"/>
            <w:shd w:val="clear" w:color="000000" w:fill="auto"/>
            <w:tcMar>
              <w:top w:w="100" w:type="dxa"/>
              <w:left w:w="100" w:type="dxa"/>
              <w:bottom w:w="100" w:type="dxa"/>
              <w:right w:w="100" w:type="dxa"/>
            </w:tcMar>
          </w:tcPr>
          <w:p w14:paraId="15414B7F"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jmarsh</w:t>
            </w:r>
          </w:p>
        </w:tc>
        <w:tc>
          <w:tcPr>
            <w:tcW w:w="706" w:type="pct"/>
            <w:shd w:val="clear" w:color="000000" w:fill="auto"/>
            <w:tcMar>
              <w:top w:w="100" w:type="dxa"/>
              <w:left w:w="100" w:type="dxa"/>
              <w:bottom w:w="100" w:type="dxa"/>
              <w:right w:w="100" w:type="dxa"/>
            </w:tcMar>
          </w:tcPr>
          <w:p w14:paraId="04FA052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835" w:type="pct"/>
            <w:shd w:val="clear" w:color="000000" w:fill="auto"/>
            <w:tcMar>
              <w:top w:w="100" w:type="dxa"/>
              <w:left w:w="100" w:type="dxa"/>
              <w:bottom w:w="100" w:type="dxa"/>
              <w:right w:w="100" w:type="dxa"/>
            </w:tcMar>
          </w:tcPr>
          <w:p w14:paraId="06A5787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c>
          <w:tcPr>
            <w:tcW w:w="789" w:type="pct"/>
            <w:shd w:val="clear" w:color="000000" w:fill="auto"/>
            <w:tcMar>
              <w:top w:w="100" w:type="dxa"/>
              <w:left w:w="100" w:type="dxa"/>
              <w:bottom w:w="100" w:type="dxa"/>
              <w:right w:w="100" w:type="dxa"/>
            </w:tcMar>
          </w:tcPr>
          <w:p w14:paraId="150B8DBB"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checked</w:t>
            </w:r>
          </w:p>
        </w:tc>
        <w:tc>
          <w:tcPr>
            <w:tcW w:w="784" w:type="pct"/>
            <w:shd w:val="clear" w:color="000000" w:fill="auto"/>
            <w:tcMar>
              <w:top w:w="100" w:type="dxa"/>
              <w:left w:w="100" w:type="dxa"/>
              <w:bottom w:w="100" w:type="dxa"/>
              <w:right w:w="100" w:type="dxa"/>
            </w:tcMar>
          </w:tcPr>
          <w:p w14:paraId="7748F541"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r>
      <w:tr w:rsidR="007242A5" w:rsidRPr="00F878D0" w14:paraId="299423C1" w14:textId="77777777" w:rsidTr="007242A5">
        <w:trPr>
          <w:trHeight w:val="324"/>
        </w:trPr>
        <w:tc>
          <w:tcPr>
            <w:tcW w:w="549" w:type="pct"/>
            <w:shd w:val="clear" w:color="000000" w:fill="auto"/>
            <w:tcMar>
              <w:top w:w="100" w:type="dxa"/>
              <w:left w:w="100" w:type="dxa"/>
              <w:bottom w:w="100" w:type="dxa"/>
              <w:right w:w="100" w:type="dxa"/>
            </w:tcMar>
          </w:tcPr>
          <w:p w14:paraId="20DD1E2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lastRenderedPageBreak/>
              <w:t>Angus</w:t>
            </w:r>
          </w:p>
        </w:tc>
        <w:tc>
          <w:tcPr>
            <w:tcW w:w="648" w:type="pct"/>
            <w:shd w:val="clear" w:color="000000" w:fill="auto"/>
            <w:tcMar>
              <w:top w:w="100" w:type="dxa"/>
              <w:left w:w="100" w:type="dxa"/>
              <w:bottom w:w="100" w:type="dxa"/>
              <w:right w:w="100" w:type="dxa"/>
            </w:tcMar>
          </w:tcPr>
          <w:p w14:paraId="5DDAE75B"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Hudson</w:t>
            </w:r>
          </w:p>
        </w:tc>
        <w:tc>
          <w:tcPr>
            <w:tcW w:w="689" w:type="pct"/>
            <w:shd w:val="clear" w:color="000000" w:fill="auto"/>
            <w:tcMar>
              <w:top w:w="100" w:type="dxa"/>
              <w:left w:w="100" w:type="dxa"/>
              <w:bottom w:w="100" w:type="dxa"/>
              <w:right w:w="100" w:type="dxa"/>
            </w:tcMar>
          </w:tcPr>
          <w:p w14:paraId="31EA6D72"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ahudson</w:t>
            </w:r>
          </w:p>
        </w:tc>
        <w:tc>
          <w:tcPr>
            <w:tcW w:w="706" w:type="pct"/>
            <w:shd w:val="clear" w:color="000000" w:fill="auto"/>
            <w:tcMar>
              <w:top w:w="100" w:type="dxa"/>
              <w:left w:w="100" w:type="dxa"/>
              <w:bottom w:w="100" w:type="dxa"/>
              <w:right w:w="100" w:type="dxa"/>
            </w:tcMar>
          </w:tcPr>
          <w:p w14:paraId="09756AA9"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835" w:type="pct"/>
            <w:shd w:val="clear" w:color="000000" w:fill="auto"/>
            <w:tcMar>
              <w:top w:w="100" w:type="dxa"/>
              <w:left w:w="100" w:type="dxa"/>
              <w:bottom w:w="100" w:type="dxa"/>
              <w:right w:w="100" w:type="dxa"/>
            </w:tcMar>
          </w:tcPr>
          <w:p w14:paraId="78898A5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c>
          <w:tcPr>
            <w:tcW w:w="789" w:type="pct"/>
            <w:shd w:val="clear" w:color="000000" w:fill="auto"/>
            <w:tcMar>
              <w:top w:w="100" w:type="dxa"/>
              <w:left w:w="100" w:type="dxa"/>
              <w:bottom w:w="100" w:type="dxa"/>
              <w:right w:w="100" w:type="dxa"/>
            </w:tcMar>
          </w:tcPr>
          <w:p w14:paraId="4F8E2219"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checked</w:t>
            </w:r>
          </w:p>
        </w:tc>
        <w:tc>
          <w:tcPr>
            <w:tcW w:w="784" w:type="pct"/>
            <w:shd w:val="clear" w:color="000000" w:fill="auto"/>
            <w:tcMar>
              <w:top w:w="100" w:type="dxa"/>
              <w:left w:w="100" w:type="dxa"/>
              <w:bottom w:w="100" w:type="dxa"/>
              <w:right w:w="100" w:type="dxa"/>
            </w:tcMar>
          </w:tcPr>
          <w:p w14:paraId="1ABEECEE" w14:textId="7A8119ED" w:rsidR="007242A5" w:rsidRPr="00F878D0" w:rsidRDefault="00E33E7C"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w:t>
            </w:r>
            <w:r w:rsidR="007242A5" w:rsidRPr="00F878D0">
              <w:rPr>
                <w:rFonts w:ascii="Times" w:hAnsi="Times" w:cs="Times"/>
                <w:color w:val="auto"/>
                <w:sz w:val="24"/>
                <w:szCs w:val="24"/>
              </w:rPr>
              <w:t>hecked</w:t>
            </w:r>
            <w:ins w:id="165" w:author="Copy Editor" w:date="2017-07-20T12:16:00Z">
              <w:r>
                <w:rPr>
                  <w:rFonts w:ascii="Times" w:hAnsi="Times" w:cs="Times"/>
                  <w:color w:val="auto"/>
                  <w:sz w:val="24"/>
                  <w:szCs w:val="24"/>
                </w:rPr>
                <w:t>&lt;/TBTX1&gt;</w:t>
              </w:r>
            </w:ins>
          </w:p>
        </w:tc>
      </w:tr>
    </w:tbl>
    <w:p w14:paraId="332C6CEB" w14:textId="45CCA4EA" w:rsidR="00B86339" w:rsidRPr="00F878D0" w:rsidRDefault="00E33E7C" w:rsidP="00F878D0">
      <w:pPr>
        <w:pStyle w:val="TBCAP"/>
        <w:tabs>
          <w:tab w:val="clear" w:pos="1200"/>
        </w:tabs>
        <w:spacing w:before="0" w:after="0" w:line="480" w:lineRule="auto"/>
        <w:rPr>
          <w:rFonts w:ascii="Times" w:hAnsi="Times" w:cs="Times"/>
          <w:color w:val="auto"/>
          <w:sz w:val="24"/>
          <w:szCs w:val="24"/>
        </w:rPr>
      </w:pPr>
      <w:ins w:id="166" w:author="Copy Editor" w:date="2017-07-20T12:16:00Z">
        <w:r>
          <w:rPr>
            <w:rStyle w:val="TBN"/>
            <w:rFonts w:ascii="Times" w:hAnsi="Times" w:cs="Times"/>
            <w:bCs/>
            <w:color w:val="auto"/>
            <w:sz w:val="24"/>
            <w:szCs w:val="24"/>
          </w:rPr>
          <w:t>&lt;TBN&gt;</w:t>
        </w:r>
      </w:ins>
      <w:r w:rsidR="00B86339" w:rsidRPr="00F878D0">
        <w:rPr>
          <w:rStyle w:val="TBN"/>
          <w:rFonts w:ascii="Times" w:hAnsi="Times" w:cs="Times"/>
          <w:bCs/>
          <w:color w:val="auto"/>
          <w:sz w:val="24"/>
          <w:szCs w:val="24"/>
        </w:rPr>
        <w:t>Table 1</w:t>
      </w:r>
      <w:r w:rsidR="00B04CB4">
        <w:rPr>
          <w:rStyle w:val="TBN"/>
          <w:rFonts w:ascii="Times" w:hAnsi="Times" w:cs="Times"/>
          <w:bCs/>
          <w:color w:val="auto"/>
          <w:sz w:val="24"/>
          <w:szCs w:val="24"/>
        </w:rPr>
        <w:t>2</w:t>
      </w:r>
      <w:r w:rsidR="00B86339" w:rsidRPr="00F878D0">
        <w:rPr>
          <w:rStyle w:val="TBN"/>
          <w:rFonts w:ascii="Times" w:hAnsi="Times" w:cs="Times"/>
          <w:bCs/>
          <w:color w:val="auto"/>
          <w:sz w:val="24"/>
          <w:szCs w:val="24"/>
        </w:rPr>
        <w:t>-3</w:t>
      </w:r>
      <w:r w:rsidR="00B86339" w:rsidRPr="00F878D0">
        <w:rPr>
          <w:rFonts w:ascii="Times" w:hAnsi="Times" w:cs="Times"/>
          <w:color w:val="auto"/>
          <w:sz w:val="24"/>
          <w:szCs w:val="24"/>
        </w:rPr>
        <w:t> </w:t>
      </w:r>
      <w:r w:rsidR="00B86339" w:rsidRPr="00F878D0">
        <w:rPr>
          <w:rFonts w:ascii="Times" w:hAnsi="Times" w:cs="Times"/>
          <w:color w:val="auto"/>
          <w:sz w:val="24"/>
          <w:szCs w:val="24"/>
        </w:rPr>
        <w:t>Research OU users</w:t>
      </w:r>
    </w:p>
    <w:p w14:paraId="4A5B49FD" w14:textId="5D28C550" w:rsidR="007242A5" w:rsidRPr="00F878D0" w:rsidRDefault="007242A5" w:rsidP="00F878D0">
      <w:pPr>
        <w:pStyle w:val="FRC"/>
        <w:spacing w:line="480" w:lineRule="auto"/>
        <w:rPr>
          <w:rFonts w:ascii="Times" w:hAnsi="Times" w:cs="Times"/>
          <w:color w:val="auto"/>
          <w:sz w:val="24"/>
          <w:szCs w:val="24"/>
        </w:rPr>
      </w:pPr>
      <w:del w:id="167" w:author="Copy Editor" w:date="2017-07-20T12:16:00Z">
        <w:r w:rsidRPr="00F878D0" w:rsidDel="00E33E7C">
          <w:rPr>
            <w:rFonts w:ascii="Times" w:hAnsi="Times" w:cs="Times"/>
            <w:color w:val="auto"/>
            <w:sz w:val="24"/>
            <w:szCs w:val="24"/>
            <w:lang w:val="en-GB"/>
          </w:rPr>
          <w:delText>©</w:delText>
        </w:r>
      </w:del>
      <w:r w:rsidRPr="00F878D0">
        <w:rPr>
          <w:rFonts w:ascii="Times" w:hAnsi="Times" w:cs="Times"/>
          <w:color w:val="auto"/>
          <w:sz w:val="24"/>
          <w:szCs w:val="24"/>
          <w:lang w:val="en-GB"/>
        </w:rPr>
        <w:t xml:space="preserve"> </w:t>
      </w:r>
      <w:ins w:id="168" w:author="Copy Editor" w:date="2017-07-20T12:16:00Z">
        <w:r w:rsidR="00E33E7C">
          <w:rPr>
            <w:rFonts w:ascii="Times" w:hAnsi="Times" w:cs="Times"/>
            <w:color w:val="auto"/>
            <w:sz w:val="24"/>
            <w:szCs w:val="24"/>
            <w:lang w:val="en-GB"/>
          </w:rPr>
          <w:t>&lt;TBFGS&gt;</w:t>
        </w:r>
      </w:ins>
      <w:r w:rsidRPr="00F878D0">
        <w:rPr>
          <w:rFonts w:ascii="Times" w:hAnsi="Times" w:cs="Times"/>
          <w:color w:val="auto"/>
          <w:sz w:val="24"/>
          <w:szCs w:val="24"/>
          <w:lang w:val="en-GB"/>
        </w:rPr>
        <w:t>Cengage Learning</w:t>
      </w:r>
      <w:del w:id="169" w:author="Copy Editor" w:date="2017-07-20T12:16:00Z">
        <w:r w:rsidRPr="00F878D0" w:rsidDel="00E33E7C">
          <w:rPr>
            <w:rFonts w:ascii="Times" w:hAnsi="Times" w:cs="Times"/>
            <w:color w:val="auto"/>
            <w:sz w:val="24"/>
            <w:szCs w:val="24"/>
          </w:rPr>
          <w:delText>®</w:delText>
        </w:r>
      </w:del>
    </w:p>
    <w:p w14:paraId="2B3247DA" w14:textId="234AFCAB"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[End Table 1</w:t>
      </w:r>
      <w:r w:rsidR="00B04CB4">
        <w:rPr>
          <w:rFonts w:ascii="Times" w:hAnsi="Times" w:cs="Times"/>
          <w:b/>
          <w:color w:val="auto"/>
          <w:sz w:val="24"/>
          <w:szCs w:val="24"/>
        </w:rPr>
        <w:t>2</w:t>
      </w:r>
      <w:r w:rsidRPr="00F878D0">
        <w:rPr>
          <w:rFonts w:ascii="Times" w:hAnsi="Times" w:cs="Times"/>
          <w:b/>
          <w:color w:val="auto"/>
          <w:sz w:val="24"/>
          <w:szCs w:val="24"/>
        </w:rPr>
        <w:t>-3 Here]</w:t>
      </w:r>
    </w:p>
    <w:p w14:paraId="42FB40F9" w14:textId="0ECBF2B5"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[Start Table 1</w:t>
      </w:r>
      <w:r w:rsidR="00B04CB4">
        <w:rPr>
          <w:rFonts w:ascii="Times" w:hAnsi="Times" w:cs="Times"/>
          <w:b/>
          <w:color w:val="auto"/>
          <w:sz w:val="24"/>
          <w:szCs w:val="24"/>
        </w:rPr>
        <w:t>2</w:t>
      </w:r>
      <w:r w:rsidRPr="00F878D0">
        <w:rPr>
          <w:rFonts w:ascii="Times" w:hAnsi="Times" w:cs="Times"/>
          <w:b/>
          <w:color w:val="auto"/>
          <w:sz w:val="24"/>
          <w:szCs w:val="24"/>
        </w:rPr>
        <w:t>-4 Here]</w:t>
      </w:r>
    </w:p>
    <w:tbl>
      <w:tblPr>
        <w:tblW w:w="8680"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000000" w:fill="auto"/>
        <w:tblLayout w:type="fixed"/>
        <w:tblCellMar>
          <w:left w:w="0" w:type="dxa"/>
          <w:right w:w="0" w:type="dxa"/>
        </w:tblCellMar>
        <w:tblLook w:val="0000" w:firstRow="0" w:lastRow="0" w:firstColumn="0" w:lastColumn="0" w:noHBand="0" w:noVBand="0"/>
      </w:tblPr>
      <w:tblGrid>
        <w:gridCol w:w="1240"/>
        <w:gridCol w:w="1240"/>
        <w:gridCol w:w="1240"/>
        <w:gridCol w:w="1240"/>
        <w:gridCol w:w="1240"/>
        <w:gridCol w:w="1240"/>
        <w:gridCol w:w="1240"/>
      </w:tblGrid>
      <w:tr w:rsidR="007242A5" w:rsidRPr="00F878D0" w14:paraId="62D044B8" w14:textId="77777777" w:rsidTr="007242A5">
        <w:trPr>
          <w:trHeight w:val="340"/>
        </w:trPr>
        <w:tc>
          <w:tcPr>
            <w:tcW w:w="1240" w:type="dxa"/>
            <w:shd w:val="clear" w:color="000000" w:fill="auto"/>
            <w:tcMar>
              <w:top w:w="100" w:type="dxa"/>
              <w:left w:w="100" w:type="dxa"/>
              <w:bottom w:w="120" w:type="dxa"/>
              <w:right w:w="100" w:type="dxa"/>
            </w:tcMar>
            <w:vAlign w:val="bottom"/>
          </w:tcPr>
          <w:p w14:paraId="3BF874F0" w14:textId="0026782A" w:rsidR="007242A5" w:rsidRPr="00F878D0" w:rsidRDefault="00E33E7C" w:rsidP="00F878D0">
            <w:pPr>
              <w:pStyle w:val="TBCH1"/>
              <w:tabs>
                <w:tab w:val="clear" w:pos="1200"/>
              </w:tabs>
              <w:spacing w:after="0" w:line="480" w:lineRule="auto"/>
              <w:ind w:left="0" w:right="0"/>
              <w:rPr>
                <w:rFonts w:ascii="Times" w:hAnsi="Times" w:cs="Times"/>
                <w:color w:val="auto"/>
                <w:sz w:val="24"/>
                <w:szCs w:val="24"/>
              </w:rPr>
            </w:pPr>
            <w:ins w:id="170" w:author="Copy Editor" w:date="2017-07-20T12:16:00Z">
              <w:r>
                <w:rPr>
                  <w:rFonts w:ascii="Times" w:hAnsi="Times" w:cs="Times"/>
                  <w:color w:val="auto"/>
                  <w:sz w:val="24"/>
                  <w:szCs w:val="24"/>
                </w:rPr>
                <w:t>&lt;TBCH&gt;</w:t>
              </w:r>
            </w:ins>
            <w:r w:rsidR="007242A5" w:rsidRPr="00F878D0">
              <w:rPr>
                <w:rFonts w:ascii="Times" w:hAnsi="Times" w:cs="Times"/>
                <w:color w:val="auto"/>
                <w:sz w:val="24"/>
                <w:szCs w:val="24"/>
              </w:rPr>
              <w:t>First Name</w:t>
            </w:r>
          </w:p>
        </w:tc>
        <w:tc>
          <w:tcPr>
            <w:tcW w:w="1240" w:type="dxa"/>
            <w:shd w:val="clear" w:color="000000" w:fill="auto"/>
            <w:tcMar>
              <w:top w:w="100" w:type="dxa"/>
              <w:left w:w="100" w:type="dxa"/>
              <w:bottom w:w="120" w:type="dxa"/>
              <w:right w:w="100" w:type="dxa"/>
            </w:tcMar>
            <w:vAlign w:val="bottom"/>
          </w:tcPr>
          <w:p w14:paraId="45AAE4EB"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Last Name</w:t>
            </w:r>
          </w:p>
        </w:tc>
        <w:tc>
          <w:tcPr>
            <w:tcW w:w="1240" w:type="dxa"/>
            <w:shd w:val="clear" w:color="000000" w:fill="auto"/>
            <w:tcMar>
              <w:top w:w="100" w:type="dxa"/>
              <w:left w:w="100" w:type="dxa"/>
              <w:bottom w:w="120" w:type="dxa"/>
              <w:right w:w="100" w:type="dxa"/>
            </w:tcMar>
            <w:vAlign w:val="bottom"/>
          </w:tcPr>
          <w:p w14:paraId="481CDB05"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User Logon Name</w:t>
            </w:r>
          </w:p>
        </w:tc>
        <w:tc>
          <w:tcPr>
            <w:tcW w:w="1240" w:type="dxa"/>
            <w:shd w:val="clear" w:color="000000" w:fill="auto"/>
            <w:tcMar>
              <w:top w:w="100" w:type="dxa"/>
              <w:left w:w="100" w:type="dxa"/>
              <w:bottom w:w="120" w:type="dxa"/>
              <w:right w:w="100" w:type="dxa"/>
            </w:tcMar>
            <w:vAlign w:val="bottom"/>
          </w:tcPr>
          <w:p w14:paraId="160B2BE1"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Password</w:t>
            </w:r>
          </w:p>
        </w:tc>
        <w:tc>
          <w:tcPr>
            <w:tcW w:w="1240" w:type="dxa"/>
            <w:shd w:val="clear" w:color="000000" w:fill="auto"/>
            <w:tcMar>
              <w:top w:w="100" w:type="dxa"/>
              <w:left w:w="100" w:type="dxa"/>
              <w:bottom w:w="120" w:type="dxa"/>
              <w:right w:w="100" w:type="dxa"/>
            </w:tcMar>
            <w:vAlign w:val="bottom"/>
          </w:tcPr>
          <w:p w14:paraId="459F2124"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User Must Change Password</w:t>
            </w:r>
          </w:p>
        </w:tc>
        <w:tc>
          <w:tcPr>
            <w:tcW w:w="1240" w:type="dxa"/>
            <w:shd w:val="clear" w:color="000000" w:fill="auto"/>
            <w:tcMar>
              <w:top w:w="100" w:type="dxa"/>
              <w:left w:w="100" w:type="dxa"/>
              <w:bottom w:w="120" w:type="dxa"/>
              <w:right w:w="100" w:type="dxa"/>
            </w:tcMar>
            <w:vAlign w:val="bottom"/>
          </w:tcPr>
          <w:p w14:paraId="04C74A15" w14:textId="77777777"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Password Never Expires</w:t>
            </w:r>
          </w:p>
        </w:tc>
        <w:tc>
          <w:tcPr>
            <w:tcW w:w="1240" w:type="dxa"/>
            <w:shd w:val="clear" w:color="000000" w:fill="auto"/>
            <w:tcMar>
              <w:top w:w="100" w:type="dxa"/>
              <w:left w:w="100" w:type="dxa"/>
              <w:bottom w:w="120" w:type="dxa"/>
              <w:right w:w="100" w:type="dxa"/>
            </w:tcMar>
            <w:vAlign w:val="bottom"/>
          </w:tcPr>
          <w:p w14:paraId="6C71BF99" w14:textId="5EDC9E86" w:rsidR="007242A5" w:rsidRPr="00F878D0" w:rsidRDefault="007242A5" w:rsidP="00F878D0">
            <w:pPr>
              <w:pStyle w:val="TBCH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Account is Disabled</w:t>
            </w:r>
            <w:ins w:id="171" w:author="Copy Editor" w:date="2017-07-20T12:16:00Z">
              <w:r w:rsidR="00E33E7C">
                <w:rPr>
                  <w:rFonts w:ascii="Times" w:hAnsi="Times" w:cs="Times"/>
                  <w:color w:val="auto"/>
                  <w:sz w:val="24"/>
                  <w:szCs w:val="24"/>
                </w:rPr>
                <w:t>&lt;/TBCH&gt;</w:t>
              </w:r>
            </w:ins>
          </w:p>
        </w:tc>
      </w:tr>
      <w:tr w:rsidR="007242A5" w:rsidRPr="00F878D0" w14:paraId="1897850C" w14:textId="77777777" w:rsidTr="007242A5">
        <w:trPr>
          <w:trHeight w:val="324"/>
        </w:trPr>
        <w:tc>
          <w:tcPr>
            <w:tcW w:w="1240" w:type="dxa"/>
            <w:shd w:val="clear" w:color="000000" w:fill="auto"/>
            <w:tcMar>
              <w:top w:w="100" w:type="dxa"/>
              <w:left w:w="100" w:type="dxa"/>
              <w:bottom w:w="100" w:type="dxa"/>
              <w:right w:w="100" w:type="dxa"/>
            </w:tcMar>
          </w:tcPr>
          <w:p w14:paraId="6AE935A9" w14:textId="50BA6E85" w:rsidR="007242A5" w:rsidRPr="00F878D0" w:rsidRDefault="00E33E7C" w:rsidP="00F878D0">
            <w:pPr>
              <w:pStyle w:val="TBTX1"/>
              <w:tabs>
                <w:tab w:val="clear" w:pos="1200"/>
              </w:tabs>
              <w:spacing w:after="0" w:line="480" w:lineRule="auto"/>
              <w:ind w:left="0" w:right="0"/>
              <w:rPr>
                <w:rFonts w:ascii="Times" w:hAnsi="Times" w:cs="Times"/>
                <w:color w:val="auto"/>
                <w:sz w:val="24"/>
                <w:szCs w:val="24"/>
              </w:rPr>
            </w:pPr>
            <w:ins w:id="172" w:author="Copy Editor" w:date="2017-07-20T12:16:00Z">
              <w:r>
                <w:rPr>
                  <w:rFonts w:ascii="Times" w:hAnsi="Times" w:cs="Times"/>
                  <w:color w:val="auto"/>
                  <w:sz w:val="24"/>
                  <w:szCs w:val="24"/>
                </w:rPr>
                <w:t>&lt;TBTX1&gt;</w:t>
              </w:r>
            </w:ins>
            <w:r w:rsidR="007242A5" w:rsidRPr="00F878D0">
              <w:rPr>
                <w:rFonts w:ascii="Times" w:hAnsi="Times" w:cs="Times"/>
                <w:color w:val="auto"/>
                <w:sz w:val="24"/>
                <w:szCs w:val="24"/>
              </w:rPr>
              <w:t>Eddie</w:t>
            </w:r>
          </w:p>
        </w:tc>
        <w:tc>
          <w:tcPr>
            <w:tcW w:w="1240" w:type="dxa"/>
            <w:shd w:val="clear" w:color="000000" w:fill="auto"/>
            <w:tcMar>
              <w:top w:w="100" w:type="dxa"/>
              <w:left w:w="100" w:type="dxa"/>
              <w:bottom w:w="100" w:type="dxa"/>
              <w:right w:w="100" w:type="dxa"/>
            </w:tcMar>
          </w:tcPr>
          <w:p w14:paraId="0FBC870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Barnes</w:t>
            </w:r>
          </w:p>
        </w:tc>
        <w:tc>
          <w:tcPr>
            <w:tcW w:w="1240" w:type="dxa"/>
            <w:shd w:val="clear" w:color="000000" w:fill="auto"/>
            <w:tcMar>
              <w:top w:w="100" w:type="dxa"/>
              <w:left w:w="100" w:type="dxa"/>
              <w:bottom w:w="100" w:type="dxa"/>
              <w:right w:w="100" w:type="dxa"/>
            </w:tcMar>
          </w:tcPr>
          <w:p w14:paraId="4E953AD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ebarnes</w:t>
            </w:r>
          </w:p>
        </w:tc>
        <w:tc>
          <w:tcPr>
            <w:tcW w:w="1240" w:type="dxa"/>
            <w:shd w:val="clear" w:color="000000" w:fill="auto"/>
            <w:tcMar>
              <w:top w:w="100" w:type="dxa"/>
              <w:left w:w="100" w:type="dxa"/>
              <w:bottom w:w="100" w:type="dxa"/>
              <w:right w:w="100" w:type="dxa"/>
            </w:tcMar>
          </w:tcPr>
          <w:p w14:paraId="4DFE0F89"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1240" w:type="dxa"/>
            <w:shd w:val="clear" w:color="000000" w:fill="auto"/>
            <w:tcMar>
              <w:top w:w="100" w:type="dxa"/>
              <w:left w:w="100" w:type="dxa"/>
              <w:bottom w:w="100" w:type="dxa"/>
              <w:right w:w="100" w:type="dxa"/>
            </w:tcMar>
          </w:tcPr>
          <w:p w14:paraId="26A6C9AC"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c>
          <w:tcPr>
            <w:tcW w:w="1240" w:type="dxa"/>
            <w:shd w:val="clear" w:color="000000" w:fill="auto"/>
            <w:tcMar>
              <w:top w:w="100" w:type="dxa"/>
              <w:left w:w="100" w:type="dxa"/>
              <w:bottom w:w="100" w:type="dxa"/>
              <w:right w:w="100" w:type="dxa"/>
            </w:tcMar>
          </w:tcPr>
          <w:p w14:paraId="67938939"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checked</w:t>
            </w:r>
          </w:p>
        </w:tc>
        <w:tc>
          <w:tcPr>
            <w:tcW w:w="1240" w:type="dxa"/>
            <w:shd w:val="clear" w:color="000000" w:fill="auto"/>
            <w:tcMar>
              <w:top w:w="100" w:type="dxa"/>
              <w:left w:w="100" w:type="dxa"/>
              <w:bottom w:w="100" w:type="dxa"/>
              <w:right w:w="100" w:type="dxa"/>
            </w:tcMar>
          </w:tcPr>
          <w:p w14:paraId="22044353"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checked</w:t>
            </w:r>
          </w:p>
        </w:tc>
      </w:tr>
      <w:tr w:rsidR="007242A5" w:rsidRPr="00F878D0" w14:paraId="735E2CB9" w14:textId="77777777" w:rsidTr="007242A5">
        <w:trPr>
          <w:trHeight w:val="324"/>
        </w:trPr>
        <w:tc>
          <w:tcPr>
            <w:tcW w:w="1240" w:type="dxa"/>
            <w:shd w:val="clear" w:color="000000" w:fill="auto"/>
            <w:tcMar>
              <w:top w:w="100" w:type="dxa"/>
              <w:left w:w="100" w:type="dxa"/>
              <w:bottom w:w="100" w:type="dxa"/>
              <w:right w:w="100" w:type="dxa"/>
            </w:tcMar>
          </w:tcPr>
          <w:p w14:paraId="07D7D23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Catherine</w:t>
            </w:r>
          </w:p>
        </w:tc>
        <w:tc>
          <w:tcPr>
            <w:tcW w:w="1240" w:type="dxa"/>
            <w:shd w:val="clear" w:color="000000" w:fill="auto"/>
            <w:tcMar>
              <w:top w:w="100" w:type="dxa"/>
              <w:left w:w="100" w:type="dxa"/>
              <w:bottom w:w="100" w:type="dxa"/>
              <w:right w:w="100" w:type="dxa"/>
            </w:tcMar>
          </w:tcPr>
          <w:p w14:paraId="7DA73115"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Bridges</w:t>
            </w:r>
          </w:p>
        </w:tc>
        <w:tc>
          <w:tcPr>
            <w:tcW w:w="1240" w:type="dxa"/>
            <w:shd w:val="clear" w:color="000000" w:fill="auto"/>
            <w:tcMar>
              <w:top w:w="100" w:type="dxa"/>
              <w:left w:w="100" w:type="dxa"/>
              <w:bottom w:w="100" w:type="dxa"/>
              <w:right w:w="100" w:type="dxa"/>
            </w:tcMar>
          </w:tcPr>
          <w:p w14:paraId="1212F4EF"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cbridges</w:t>
            </w:r>
          </w:p>
        </w:tc>
        <w:tc>
          <w:tcPr>
            <w:tcW w:w="1240" w:type="dxa"/>
            <w:shd w:val="clear" w:color="000000" w:fill="auto"/>
            <w:tcMar>
              <w:top w:w="100" w:type="dxa"/>
              <w:left w:w="100" w:type="dxa"/>
              <w:bottom w:w="100" w:type="dxa"/>
              <w:right w:w="100" w:type="dxa"/>
            </w:tcMar>
          </w:tcPr>
          <w:p w14:paraId="7C4B238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1240" w:type="dxa"/>
            <w:shd w:val="clear" w:color="000000" w:fill="auto"/>
            <w:tcMar>
              <w:top w:w="100" w:type="dxa"/>
              <w:left w:w="100" w:type="dxa"/>
              <w:bottom w:w="100" w:type="dxa"/>
              <w:right w:w="100" w:type="dxa"/>
            </w:tcMar>
          </w:tcPr>
          <w:p w14:paraId="699DEBEB"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c>
          <w:tcPr>
            <w:tcW w:w="1240" w:type="dxa"/>
            <w:shd w:val="clear" w:color="000000" w:fill="auto"/>
            <w:tcMar>
              <w:top w:w="100" w:type="dxa"/>
              <w:left w:w="100" w:type="dxa"/>
              <w:bottom w:w="100" w:type="dxa"/>
              <w:right w:w="100" w:type="dxa"/>
            </w:tcMar>
          </w:tcPr>
          <w:p w14:paraId="6A70917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checked</w:t>
            </w:r>
          </w:p>
        </w:tc>
        <w:tc>
          <w:tcPr>
            <w:tcW w:w="1240" w:type="dxa"/>
            <w:shd w:val="clear" w:color="000000" w:fill="auto"/>
            <w:tcMar>
              <w:top w:w="100" w:type="dxa"/>
              <w:left w:w="100" w:type="dxa"/>
              <w:bottom w:w="100" w:type="dxa"/>
              <w:right w:w="100" w:type="dxa"/>
            </w:tcMar>
          </w:tcPr>
          <w:p w14:paraId="7B89DFDD"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r>
      <w:tr w:rsidR="007242A5" w:rsidRPr="00F878D0" w14:paraId="0EDAC945" w14:textId="77777777" w:rsidTr="007242A5">
        <w:trPr>
          <w:trHeight w:val="324"/>
        </w:trPr>
        <w:tc>
          <w:tcPr>
            <w:tcW w:w="1240" w:type="dxa"/>
            <w:shd w:val="clear" w:color="000000" w:fill="auto"/>
            <w:tcMar>
              <w:top w:w="100" w:type="dxa"/>
              <w:left w:w="100" w:type="dxa"/>
              <w:bottom w:w="100" w:type="dxa"/>
              <w:right w:w="100" w:type="dxa"/>
            </w:tcMar>
          </w:tcPr>
          <w:p w14:paraId="7EE6B6C1"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Jim</w:t>
            </w:r>
          </w:p>
        </w:tc>
        <w:tc>
          <w:tcPr>
            <w:tcW w:w="1240" w:type="dxa"/>
            <w:shd w:val="clear" w:color="000000" w:fill="auto"/>
            <w:tcMar>
              <w:top w:w="100" w:type="dxa"/>
              <w:left w:w="100" w:type="dxa"/>
              <w:bottom w:w="100" w:type="dxa"/>
              <w:right w:w="100" w:type="dxa"/>
            </w:tcMar>
          </w:tcPr>
          <w:p w14:paraId="73FE0C9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Bellamy</w:t>
            </w:r>
          </w:p>
        </w:tc>
        <w:tc>
          <w:tcPr>
            <w:tcW w:w="1240" w:type="dxa"/>
            <w:shd w:val="clear" w:color="000000" w:fill="auto"/>
            <w:tcMar>
              <w:top w:w="100" w:type="dxa"/>
              <w:left w:w="100" w:type="dxa"/>
              <w:bottom w:w="100" w:type="dxa"/>
              <w:right w:w="100" w:type="dxa"/>
            </w:tcMar>
          </w:tcPr>
          <w:p w14:paraId="7434D34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jbellamy</w:t>
            </w:r>
          </w:p>
        </w:tc>
        <w:tc>
          <w:tcPr>
            <w:tcW w:w="1240" w:type="dxa"/>
            <w:shd w:val="clear" w:color="000000" w:fill="auto"/>
            <w:tcMar>
              <w:top w:w="100" w:type="dxa"/>
              <w:left w:w="100" w:type="dxa"/>
              <w:bottom w:w="100" w:type="dxa"/>
              <w:right w:w="100" w:type="dxa"/>
            </w:tcMar>
          </w:tcPr>
          <w:p w14:paraId="299ABC24"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Pa$$word</w:t>
            </w:r>
          </w:p>
        </w:tc>
        <w:tc>
          <w:tcPr>
            <w:tcW w:w="1240" w:type="dxa"/>
            <w:shd w:val="clear" w:color="000000" w:fill="auto"/>
            <w:tcMar>
              <w:top w:w="100" w:type="dxa"/>
              <w:left w:w="100" w:type="dxa"/>
              <w:bottom w:w="100" w:type="dxa"/>
              <w:right w:w="100" w:type="dxa"/>
            </w:tcMar>
          </w:tcPr>
          <w:p w14:paraId="3030671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unchecked</w:t>
            </w:r>
          </w:p>
        </w:tc>
        <w:tc>
          <w:tcPr>
            <w:tcW w:w="1240" w:type="dxa"/>
            <w:shd w:val="clear" w:color="000000" w:fill="auto"/>
            <w:tcMar>
              <w:top w:w="100" w:type="dxa"/>
              <w:left w:w="100" w:type="dxa"/>
              <w:bottom w:w="100" w:type="dxa"/>
              <w:right w:w="100" w:type="dxa"/>
            </w:tcMar>
          </w:tcPr>
          <w:p w14:paraId="4BF028DC"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checked</w:t>
            </w:r>
          </w:p>
        </w:tc>
        <w:tc>
          <w:tcPr>
            <w:tcW w:w="1240" w:type="dxa"/>
            <w:shd w:val="clear" w:color="000000" w:fill="auto"/>
            <w:tcMar>
              <w:top w:w="100" w:type="dxa"/>
              <w:left w:w="100" w:type="dxa"/>
              <w:bottom w:w="100" w:type="dxa"/>
              <w:right w:w="100" w:type="dxa"/>
            </w:tcMar>
          </w:tcPr>
          <w:p w14:paraId="575C66A6" w14:textId="40D4E654" w:rsidR="007242A5" w:rsidRPr="00F878D0" w:rsidRDefault="00E33E7C"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w:t>
            </w:r>
            <w:r w:rsidR="007242A5" w:rsidRPr="00F878D0">
              <w:rPr>
                <w:rFonts w:ascii="Times" w:hAnsi="Times" w:cs="Times"/>
                <w:color w:val="auto"/>
                <w:sz w:val="24"/>
                <w:szCs w:val="24"/>
              </w:rPr>
              <w:t>hecked</w:t>
            </w:r>
            <w:ins w:id="173" w:author="Copy Editor" w:date="2017-07-20T12:17:00Z">
              <w:r>
                <w:rPr>
                  <w:rFonts w:ascii="Times" w:hAnsi="Times" w:cs="Times"/>
                  <w:color w:val="auto"/>
                  <w:sz w:val="24"/>
                  <w:szCs w:val="24"/>
                </w:rPr>
                <w:t>&lt;/TBTX1&gt;</w:t>
              </w:r>
            </w:ins>
          </w:p>
        </w:tc>
      </w:tr>
    </w:tbl>
    <w:p w14:paraId="7A68232C" w14:textId="4294F763" w:rsidR="00B86339" w:rsidRPr="00F878D0" w:rsidRDefault="00E33E7C" w:rsidP="00F878D0">
      <w:pPr>
        <w:pStyle w:val="TBCAP"/>
        <w:tabs>
          <w:tab w:val="clear" w:pos="1200"/>
        </w:tabs>
        <w:spacing w:before="0" w:after="0" w:line="480" w:lineRule="auto"/>
        <w:rPr>
          <w:rFonts w:ascii="Times" w:hAnsi="Times" w:cs="Times"/>
          <w:color w:val="auto"/>
          <w:sz w:val="24"/>
          <w:szCs w:val="24"/>
        </w:rPr>
      </w:pPr>
      <w:ins w:id="174" w:author="Copy Editor" w:date="2017-07-20T12:17:00Z">
        <w:r>
          <w:rPr>
            <w:rStyle w:val="TBN"/>
            <w:rFonts w:ascii="Times" w:hAnsi="Times" w:cs="Times"/>
            <w:bCs/>
            <w:color w:val="auto"/>
            <w:sz w:val="24"/>
            <w:szCs w:val="24"/>
          </w:rPr>
          <w:t>&lt;TBN&gt;</w:t>
        </w:r>
      </w:ins>
      <w:r w:rsidR="00B86339" w:rsidRPr="00F878D0">
        <w:rPr>
          <w:rStyle w:val="TBN"/>
          <w:rFonts w:ascii="Times" w:hAnsi="Times" w:cs="Times"/>
          <w:bCs/>
          <w:color w:val="auto"/>
          <w:sz w:val="24"/>
          <w:szCs w:val="24"/>
        </w:rPr>
        <w:t>Table 1</w:t>
      </w:r>
      <w:r w:rsidR="00B04CB4">
        <w:rPr>
          <w:rStyle w:val="TBN"/>
          <w:rFonts w:ascii="Times" w:hAnsi="Times" w:cs="Times"/>
          <w:bCs/>
          <w:color w:val="auto"/>
          <w:sz w:val="24"/>
          <w:szCs w:val="24"/>
        </w:rPr>
        <w:t>2</w:t>
      </w:r>
      <w:r w:rsidR="00B86339" w:rsidRPr="00F878D0">
        <w:rPr>
          <w:rStyle w:val="TBN"/>
          <w:rFonts w:ascii="Times" w:hAnsi="Times" w:cs="Times"/>
          <w:bCs/>
          <w:color w:val="auto"/>
          <w:sz w:val="24"/>
          <w:szCs w:val="24"/>
        </w:rPr>
        <w:t>-4</w:t>
      </w:r>
      <w:r w:rsidR="00B86339" w:rsidRPr="00F878D0">
        <w:rPr>
          <w:rFonts w:ascii="Times" w:hAnsi="Times" w:cs="Times"/>
          <w:color w:val="auto"/>
          <w:sz w:val="24"/>
          <w:szCs w:val="24"/>
        </w:rPr>
        <w:t> </w:t>
      </w:r>
      <w:r w:rsidR="00B86339" w:rsidRPr="00F878D0">
        <w:rPr>
          <w:rFonts w:ascii="Times" w:hAnsi="Times" w:cs="Times"/>
          <w:color w:val="auto"/>
          <w:sz w:val="24"/>
          <w:szCs w:val="24"/>
        </w:rPr>
        <w:t>Marketing OU users</w:t>
      </w:r>
    </w:p>
    <w:p w14:paraId="081A374A" w14:textId="40152885" w:rsidR="007242A5" w:rsidRPr="00F878D0" w:rsidRDefault="007242A5" w:rsidP="00F878D0">
      <w:pPr>
        <w:pStyle w:val="FRC"/>
        <w:spacing w:line="480" w:lineRule="auto"/>
        <w:rPr>
          <w:rFonts w:ascii="Times" w:hAnsi="Times" w:cs="Times"/>
          <w:color w:val="auto"/>
          <w:sz w:val="24"/>
          <w:szCs w:val="24"/>
        </w:rPr>
      </w:pPr>
      <w:del w:id="175" w:author="Copy Editor" w:date="2017-07-20T12:17:00Z">
        <w:r w:rsidRPr="00F878D0" w:rsidDel="00E33E7C">
          <w:rPr>
            <w:rFonts w:ascii="Times" w:hAnsi="Times" w:cs="Times"/>
            <w:color w:val="auto"/>
            <w:sz w:val="24"/>
            <w:szCs w:val="24"/>
            <w:lang w:val="en-GB"/>
          </w:rPr>
          <w:delText>©</w:delText>
        </w:r>
      </w:del>
      <w:r w:rsidRPr="00F878D0">
        <w:rPr>
          <w:rFonts w:ascii="Times" w:hAnsi="Times" w:cs="Times"/>
          <w:color w:val="auto"/>
          <w:sz w:val="24"/>
          <w:szCs w:val="24"/>
          <w:lang w:val="en-GB"/>
        </w:rPr>
        <w:t xml:space="preserve"> </w:t>
      </w:r>
      <w:ins w:id="176" w:author="Copy Editor" w:date="2017-07-20T12:17:00Z">
        <w:r w:rsidR="00E33E7C">
          <w:rPr>
            <w:rFonts w:ascii="Times" w:hAnsi="Times" w:cs="Times"/>
            <w:color w:val="auto"/>
            <w:sz w:val="24"/>
            <w:szCs w:val="24"/>
            <w:lang w:val="en-GB"/>
          </w:rPr>
          <w:t>&lt;TBFGS&gt;</w:t>
        </w:r>
      </w:ins>
      <w:r w:rsidRPr="00F878D0">
        <w:rPr>
          <w:rFonts w:ascii="Times" w:hAnsi="Times" w:cs="Times"/>
          <w:color w:val="auto"/>
          <w:sz w:val="24"/>
          <w:szCs w:val="24"/>
          <w:lang w:val="en-GB"/>
        </w:rPr>
        <w:t>Cengage Learning</w:t>
      </w:r>
      <w:del w:id="177" w:author="Copy Editor" w:date="2017-07-20T12:17:00Z">
        <w:r w:rsidRPr="00F878D0" w:rsidDel="00E33E7C">
          <w:rPr>
            <w:rFonts w:ascii="Times" w:hAnsi="Times" w:cs="Times"/>
            <w:color w:val="auto"/>
            <w:sz w:val="24"/>
            <w:szCs w:val="24"/>
          </w:rPr>
          <w:delText>®</w:delText>
        </w:r>
      </w:del>
    </w:p>
    <w:p w14:paraId="70C7BF5D" w14:textId="20458B20"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[End Table 1</w:t>
      </w:r>
      <w:r w:rsidR="00B04CB4">
        <w:rPr>
          <w:rFonts w:ascii="Times" w:hAnsi="Times" w:cs="Times"/>
          <w:b/>
          <w:color w:val="auto"/>
          <w:sz w:val="24"/>
          <w:szCs w:val="24"/>
        </w:rPr>
        <w:t>2</w:t>
      </w:r>
      <w:r w:rsidRPr="00F878D0">
        <w:rPr>
          <w:rFonts w:ascii="Times" w:hAnsi="Times" w:cs="Times"/>
          <w:b/>
          <w:color w:val="auto"/>
          <w:sz w:val="24"/>
          <w:szCs w:val="24"/>
        </w:rPr>
        <w:t>-4 Here]</w:t>
      </w:r>
    </w:p>
    <w:p w14:paraId="3A053671" w14:textId="26F7054C"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[Start Table 1</w:t>
      </w:r>
      <w:r w:rsidR="00B04CB4">
        <w:rPr>
          <w:rFonts w:ascii="Times" w:hAnsi="Times" w:cs="Times"/>
          <w:b/>
          <w:color w:val="auto"/>
          <w:sz w:val="24"/>
          <w:szCs w:val="24"/>
        </w:rPr>
        <w:t>2</w:t>
      </w:r>
      <w:r w:rsidRPr="00F878D0">
        <w:rPr>
          <w:rFonts w:ascii="Times" w:hAnsi="Times" w:cs="Times"/>
          <w:b/>
          <w:color w:val="auto"/>
          <w:sz w:val="24"/>
          <w:szCs w:val="24"/>
        </w:rPr>
        <w:t>-5 Here]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000000" w:fill="auto"/>
        <w:tblCellMar>
          <w:left w:w="0" w:type="dxa"/>
          <w:right w:w="0" w:type="dxa"/>
        </w:tblCellMar>
        <w:tblLook w:val="0000" w:firstRow="0" w:lastRow="0" w:firstColumn="0" w:lastColumn="0" w:noHBand="0" w:noVBand="0"/>
      </w:tblPr>
      <w:tblGrid>
        <w:gridCol w:w="2761"/>
        <w:gridCol w:w="2764"/>
        <w:gridCol w:w="2764"/>
      </w:tblGrid>
      <w:tr w:rsidR="007242A5" w:rsidRPr="00F878D0" w14:paraId="0F44A5EC" w14:textId="77777777" w:rsidTr="007242A5">
        <w:trPr>
          <w:trHeight w:val="340"/>
        </w:trPr>
        <w:tc>
          <w:tcPr>
            <w:tcW w:w="5000" w:type="pct"/>
            <w:gridSpan w:val="3"/>
            <w:shd w:val="clear" w:color="000000" w:fill="auto"/>
            <w:tcMar>
              <w:top w:w="100" w:type="dxa"/>
              <w:left w:w="100" w:type="dxa"/>
              <w:bottom w:w="120" w:type="dxa"/>
              <w:right w:w="100" w:type="dxa"/>
            </w:tcMar>
            <w:vAlign w:val="bottom"/>
          </w:tcPr>
          <w:p w14:paraId="75065701" w14:textId="1BC9F4F4" w:rsidR="007242A5" w:rsidRPr="00F878D0" w:rsidRDefault="00E33E7C" w:rsidP="00F878D0">
            <w:pPr>
              <w:pStyle w:val="TBCH1"/>
              <w:tabs>
                <w:tab w:val="clear" w:pos="1200"/>
              </w:tabs>
              <w:spacing w:after="0" w:line="480" w:lineRule="auto"/>
              <w:ind w:left="0" w:right="0"/>
              <w:rPr>
                <w:rFonts w:ascii="Times" w:hAnsi="Times" w:cs="Times"/>
                <w:color w:val="auto"/>
                <w:sz w:val="24"/>
                <w:szCs w:val="24"/>
              </w:rPr>
            </w:pPr>
            <w:ins w:id="178" w:author="Copy Editor" w:date="2017-07-20T12:17:00Z">
              <w:r>
                <w:rPr>
                  <w:rFonts w:ascii="Times" w:hAnsi="Times" w:cs="Times"/>
                  <w:color w:val="auto"/>
                  <w:sz w:val="24"/>
                  <w:szCs w:val="24"/>
                </w:rPr>
                <w:t>&lt;TBCH&gt;</w:t>
              </w:r>
            </w:ins>
            <w:r w:rsidR="007242A5" w:rsidRPr="00F878D0">
              <w:rPr>
                <w:rFonts w:ascii="Times" w:hAnsi="Times" w:cs="Times"/>
                <w:color w:val="auto"/>
                <w:sz w:val="24"/>
                <w:szCs w:val="24"/>
              </w:rPr>
              <w:t>C:\Performance Evaluations\Staff</w:t>
            </w:r>
            <w:ins w:id="179" w:author="Copy Editor" w:date="2017-07-20T12:17:00Z">
              <w:r>
                <w:rPr>
                  <w:rFonts w:ascii="Times" w:hAnsi="Times" w:cs="Times"/>
                  <w:color w:val="auto"/>
                  <w:sz w:val="24"/>
                  <w:szCs w:val="24"/>
                </w:rPr>
                <w:t>&lt;/TBCH&gt;</w:t>
              </w:r>
            </w:ins>
          </w:p>
        </w:tc>
      </w:tr>
      <w:tr w:rsidR="007242A5" w:rsidRPr="00F878D0" w14:paraId="4CB9DE53" w14:textId="77777777" w:rsidTr="00B86339">
        <w:trPr>
          <w:trHeight w:val="320"/>
        </w:trPr>
        <w:tc>
          <w:tcPr>
            <w:tcW w:w="1666" w:type="pct"/>
            <w:shd w:val="clear" w:color="000000" w:fill="auto"/>
            <w:tcMar>
              <w:top w:w="100" w:type="dxa"/>
              <w:left w:w="100" w:type="dxa"/>
              <w:bottom w:w="100" w:type="dxa"/>
              <w:right w:w="100" w:type="dxa"/>
            </w:tcMar>
          </w:tcPr>
          <w:p w14:paraId="579DF938" w14:textId="2DC700C5" w:rsidR="007242A5" w:rsidRPr="00F878D0" w:rsidRDefault="00E33E7C" w:rsidP="00F878D0">
            <w:pPr>
              <w:pStyle w:val="TBTX1"/>
              <w:tabs>
                <w:tab w:val="clear" w:pos="1200"/>
              </w:tabs>
              <w:spacing w:after="0" w:line="480" w:lineRule="auto"/>
              <w:ind w:left="0" w:right="0"/>
              <w:rPr>
                <w:rFonts w:ascii="Times" w:hAnsi="Times" w:cs="Times"/>
                <w:color w:val="auto"/>
                <w:sz w:val="24"/>
                <w:szCs w:val="24"/>
              </w:rPr>
            </w:pPr>
            <w:ins w:id="180" w:author="Copy Editor" w:date="2017-07-20T12:17:00Z">
              <w:r>
                <w:rPr>
                  <w:rFonts w:ascii="Times" w:hAnsi="Times" w:cs="Times"/>
                  <w:i/>
                  <w:iCs/>
                  <w:color w:val="auto"/>
                  <w:sz w:val="24"/>
                  <w:szCs w:val="24"/>
                </w:rPr>
                <w:lastRenderedPageBreak/>
                <w:t>&lt;TBTX1&gt;</w:t>
              </w:r>
            </w:ins>
            <w:r w:rsidR="007242A5" w:rsidRPr="00F878D0">
              <w:rPr>
                <w:rFonts w:ascii="Times" w:hAnsi="Times" w:cs="Times"/>
                <w:i/>
                <w:iCs/>
                <w:color w:val="auto"/>
                <w:sz w:val="24"/>
                <w:szCs w:val="24"/>
              </w:rPr>
              <w:t>Security Principles</w:t>
            </w:r>
          </w:p>
        </w:tc>
        <w:tc>
          <w:tcPr>
            <w:tcW w:w="1667" w:type="pct"/>
            <w:shd w:val="clear" w:color="000000" w:fill="auto"/>
            <w:tcMar>
              <w:top w:w="100" w:type="dxa"/>
              <w:left w:w="100" w:type="dxa"/>
              <w:bottom w:w="100" w:type="dxa"/>
              <w:right w:w="100" w:type="dxa"/>
            </w:tcMar>
          </w:tcPr>
          <w:p w14:paraId="626EB2C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i/>
                <w:iCs/>
                <w:color w:val="auto"/>
                <w:sz w:val="24"/>
                <w:szCs w:val="24"/>
              </w:rPr>
              <w:t>Share permissions</w:t>
            </w:r>
          </w:p>
        </w:tc>
        <w:tc>
          <w:tcPr>
            <w:tcW w:w="1667" w:type="pct"/>
            <w:shd w:val="clear" w:color="000000" w:fill="auto"/>
            <w:tcMar>
              <w:top w:w="100" w:type="dxa"/>
              <w:left w:w="100" w:type="dxa"/>
              <w:bottom w:w="100" w:type="dxa"/>
              <w:right w:w="100" w:type="dxa"/>
            </w:tcMar>
          </w:tcPr>
          <w:p w14:paraId="4BCE8464"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i/>
                <w:iCs/>
                <w:color w:val="auto"/>
                <w:sz w:val="24"/>
                <w:szCs w:val="24"/>
              </w:rPr>
              <w:t>NTFS Permissions</w:t>
            </w:r>
          </w:p>
        </w:tc>
      </w:tr>
      <w:tr w:rsidR="007242A5" w:rsidRPr="00F878D0" w14:paraId="5E3BF710" w14:textId="77777777" w:rsidTr="00B86339">
        <w:trPr>
          <w:trHeight w:val="320"/>
        </w:trPr>
        <w:tc>
          <w:tcPr>
            <w:tcW w:w="1666" w:type="pct"/>
            <w:shd w:val="clear" w:color="000000" w:fill="auto"/>
            <w:tcMar>
              <w:top w:w="100" w:type="dxa"/>
              <w:left w:w="100" w:type="dxa"/>
              <w:bottom w:w="100" w:type="dxa"/>
              <w:right w:w="100" w:type="dxa"/>
            </w:tcMar>
          </w:tcPr>
          <w:p w14:paraId="1192E282" w14:textId="77777777" w:rsidR="007242A5" w:rsidRPr="00F878D0" w:rsidRDefault="00BF0B61"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T</w:t>
            </w:r>
            <w:r w:rsidR="007242A5" w:rsidRPr="00F878D0">
              <w:rPr>
                <w:rFonts w:ascii="Times" w:hAnsi="Times" w:cs="Times"/>
                <w:color w:val="auto"/>
                <w:sz w:val="24"/>
                <w:szCs w:val="24"/>
              </w:rPr>
              <w:t>andrews</w:t>
            </w:r>
          </w:p>
        </w:tc>
        <w:tc>
          <w:tcPr>
            <w:tcW w:w="1667" w:type="pct"/>
            <w:shd w:val="clear" w:color="000000" w:fill="auto"/>
            <w:tcMar>
              <w:top w:w="100" w:type="dxa"/>
              <w:left w:w="100" w:type="dxa"/>
              <w:bottom w:w="100" w:type="dxa"/>
              <w:right w:w="100" w:type="dxa"/>
            </w:tcMar>
          </w:tcPr>
          <w:p w14:paraId="4B084C39"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folder not shared</w:t>
            </w:r>
          </w:p>
        </w:tc>
        <w:tc>
          <w:tcPr>
            <w:tcW w:w="1667" w:type="pct"/>
            <w:shd w:val="clear" w:color="000000" w:fill="auto"/>
            <w:tcMar>
              <w:top w:w="100" w:type="dxa"/>
              <w:left w:w="100" w:type="dxa"/>
              <w:bottom w:w="100" w:type="dxa"/>
              <w:right w:w="100" w:type="dxa"/>
            </w:tcMar>
          </w:tcPr>
          <w:p w14:paraId="18610CFD"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Full Control</w:t>
            </w:r>
          </w:p>
        </w:tc>
      </w:tr>
      <w:tr w:rsidR="007242A5" w:rsidRPr="00F878D0" w14:paraId="0907A916" w14:textId="77777777" w:rsidTr="00B86339">
        <w:trPr>
          <w:trHeight w:val="320"/>
        </w:trPr>
        <w:tc>
          <w:tcPr>
            <w:tcW w:w="1666" w:type="pct"/>
            <w:shd w:val="clear" w:color="000000" w:fill="auto"/>
            <w:tcMar>
              <w:top w:w="100" w:type="dxa"/>
              <w:left w:w="100" w:type="dxa"/>
              <w:bottom w:w="100" w:type="dxa"/>
              <w:right w:w="100" w:type="dxa"/>
            </w:tcMar>
          </w:tcPr>
          <w:p w14:paraId="3D8200A5"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ebarnes (disabled)</w:t>
            </w:r>
          </w:p>
        </w:tc>
        <w:tc>
          <w:tcPr>
            <w:tcW w:w="1667" w:type="pct"/>
            <w:shd w:val="clear" w:color="000000" w:fill="auto"/>
            <w:tcMar>
              <w:top w:w="100" w:type="dxa"/>
              <w:left w:w="100" w:type="dxa"/>
              <w:bottom w:w="100" w:type="dxa"/>
              <w:right w:w="100" w:type="dxa"/>
            </w:tcMar>
          </w:tcPr>
          <w:p w14:paraId="3F5F9FF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folder not shared</w:t>
            </w:r>
          </w:p>
        </w:tc>
        <w:tc>
          <w:tcPr>
            <w:tcW w:w="1667" w:type="pct"/>
            <w:shd w:val="clear" w:color="000000" w:fill="auto"/>
            <w:tcMar>
              <w:top w:w="100" w:type="dxa"/>
              <w:left w:w="100" w:type="dxa"/>
              <w:bottom w:w="100" w:type="dxa"/>
              <w:right w:w="100" w:type="dxa"/>
            </w:tcMar>
          </w:tcPr>
          <w:p w14:paraId="5289BC3F"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Deny Full Control</w:t>
            </w:r>
          </w:p>
        </w:tc>
      </w:tr>
      <w:tr w:rsidR="007242A5" w:rsidRPr="00F878D0" w14:paraId="09594FF5" w14:textId="77777777" w:rsidTr="00B86339">
        <w:trPr>
          <w:trHeight w:val="320"/>
        </w:trPr>
        <w:tc>
          <w:tcPr>
            <w:tcW w:w="1666" w:type="pct"/>
            <w:shd w:val="clear" w:color="000000" w:fill="auto"/>
            <w:tcMar>
              <w:top w:w="100" w:type="dxa"/>
              <w:left w:w="100" w:type="dxa"/>
              <w:bottom w:w="100" w:type="dxa"/>
              <w:right w:w="100" w:type="dxa"/>
            </w:tcMar>
          </w:tcPr>
          <w:p w14:paraId="05EE6F9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SF-Research</w:t>
            </w:r>
          </w:p>
        </w:tc>
        <w:tc>
          <w:tcPr>
            <w:tcW w:w="1667" w:type="pct"/>
            <w:shd w:val="clear" w:color="000000" w:fill="auto"/>
            <w:tcMar>
              <w:top w:w="100" w:type="dxa"/>
              <w:left w:w="100" w:type="dxa"/>
              <w:bottom w:w="100" w:type="dxa"/>
              <w:right w:w="100" w:type="dxa"/>
            </w:tcMar>
          </w:tcPr>
          <w:p w14:paraId="273A8E21"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folder not shared</w:t>
            </w:r>
          </w:p>
        </w:tc>
        <w:tc>
          <w:tcPr>
            <w:tcW w:w="1667" w:type="pct"/>
            <w:shd w:val="clear" w:color="000000" w:fill="auto"/>
            <w:tcMar>
              <w:top w:w="100" w:type="dxa"/>
              <w:left w:w="100" w:type="dxa"/>
              <w:bottom w:w="100" w:type="dxa"/>
              <w:right w:w="100" w:type="dxa"/>
            </w:tcMar>
          </w:tcPr>
          <w:p w14:paraId="0C6B3EE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Read</w:t>
            </w:r>
          </w:p>
        </w:tc>
      </w:tr>
      <w:tr w:rsidR="007242A5" w:rsidRPr="00F878D0" w14:paraId="408F6BDF" w14:textId="77777777" w:rsidTr="00B86339">
        <w:trPr>
          <w:trHeight w:val="320"/>
        </w:trPr>
        <w:tc>
          <w:tcPr>
            <w:tcW w:w="1666" w:type="pct"/>
            <w:shd w:val="clear" w:color="000000" w:fill="auto"/>
            <w:tcMar>
              <w:top w:w="100" w:type="dxa"/>
              <w:left w:w="100" w:type="dxa"/>
              <w:bottom w:w="100" w:type="dxa"/>
              <w:right w:w="100" w:type="dxa"/>
            </w:tcMar>
          </w:tcPr>
          <w:p w14:paraId="425D1F47"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Administrator</w:t>
            </w:r>
          </w:p>
        </w:tc>
        <w:tc>
          <w:tcPr>
            <w:tcW w:w="1667" w:type="pct"/>
            <w:shd w:val="clear" w:color="000000" w:fill="auto"/>
            <w:tcMar>
              <w:top w:w="100" w:type="dxa"/>
              <w:left w:w="100" w:type="dxa"/>
              <w:bottom w:w="100" w:type="dxa"/>
              <w:right w:w="100" w:type="dxa"/>
            </w:tcMar>
          </w:tcPr>
          <w:p w14:paraId="0985C641"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folder not shared</w:t>
            </w:r>
          </w:p>
        </w:tc>
        <w:tc>
          <w:tcPr>
            <w:tcW w:w="1667" w:type="pct"/>
            <w:shd w:val="clear" w:color="000000" w:fill="auto"/>
            <w:tcMar>
              <w:top w:w="100" w:type="dxa"/>
              <w:left w:w="100" w:type="dxa"/>
              <w:bottom w:w="100" w:type="dxa"/>
              <w:right w:w="100" w:type="dxa"/>
            </w:tcMar>
          </w:tcPr>
          <w:p w14:paraId="6C136ED2" w14:textId="3EC6DCFF" w:rsidR="007242A5" w:rsidRPr="00F878D0" w:rsidRDefault="007242A5" w:rsidP="00E33E7C">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Full Control</w:t>
            </w:r>
            <w:ins w:id="181" w:author="Copy Editor" w:date="2017-07-20T12:17:00Z">
              <w:r w:rsidR="00E33E7C">
                <w:rPr>
                  <w:rFonts w:ascii="Times" w:hAnsi="Times" w:cs="Times"/>
                  <w:color w:val="auto"/>
                  <w:sz w:val="24"/>
                  <w:szCs w:val="24"/>
                </w:rPr>
                <w:t>&lt;/TBTX1</w:t>
              </w:r>
            </w:ins>
            <w:ins w:id="182" w:author="Copy Editor" w:date="2017-07-20T12:18:00Z">
              <w:r w:rsidR="00E33E7C">
                <w:rPr>
                  <w:rFonts w:ascii="Times" w:hAnsi="Times" w:cs="Times"/>
                  <w:color w:val="auto"/>
                  <w:sz w:val="24"/>
                  <w:szCs w:val="24"/>
                </w:rPr>
                <w:t>&gt;</w:t>
              </w:r>
            </w:ins>
          </w:p>
        </w:tc>
      </w:tr>
      <w:tr w:rsidR="007242A5" w:rsidRPr="00F878D0" w14:paraId="3D66D9A1" w14:textId="77777777" w:rsidTr="007242A5">
        <w:trPr>
          <w:trHeight w:val="324"/>
        </w:trPr>
        <w:tc>
          <w:tcPr>
            <w:tcW w:w="5000" w:type="pct"/>
            <w:gridSpan w:val="3"/>
            <w:shd w:val="clear" w:color="000000" w:fill="auto"/>
            <w:tcMar>
              <w:top w:w="100" w:type="dxa"/>
              <w:left w:w="100" w:type="dxa"/>
              <w:bottom w:w="120" w:type="dxa"/>
              <w:right w:w="100" w:type="dxa"/>
            </w:tcMar>
            <w:vAlign w:val="bottom"/>
          </w:tcPr>
          <w:p w14:paraId="592A0DF8" w14:textId="163446E6" w:rsidR="007242A5" w:rsidRPr="00F878D0" w:rsidRDefault="00E33E7C" w:rsidP="00F878D0">
            <w:pPr>
              <w:pStyle w:val="TBCH1"/>
              <w:tabs>
                <w:tab w:val="clear" w:pos="1200"/>
              </w:tabs>
              <w:spacing w:after="0" w:line="480" w:lineRule="auto"/>
              <w:ind w:left="0" w:right="0"/>
              <w:rPr>
                <w:rFonts w:ascii="Times" w:hAnsi="Times" w:cs="Times"/>
                <w:color w:val="auto"/>
                <w:sz w:val="24"/>
                <w:szCs w:val="24"/>
              </w:rPr>
            </w:pPr>
            <w:ins w:id="183" w:author="Copy Editor" w:date="2017-07-20T12:17:00Z">
              <w:r>
                <w:rPr>
                  <w:rFonts w:ascii="Times" w:hAnsi="Times" w:cs="Times"/>
                  <w:color w:val="auto"/>
                  <w:sz w:val="24"/>
                  <w:szCs w:val="24"/>
                </w:rPr>
                <w:t>&lt;TBCH&gt;</w:t>
              </w:r>
            </w:ins>
            <w:r w:rsidR="007242A5" w:rsidRPr="00F878D0">
              <w:rPr>
                <w:rFonts w:ascii="Times" w:hAnsi="Times" w:cs="Times"/>
                <w:color w:val="auto"/>
                <w:sz w:val="24"/>
                <w:szCs w:val="24"/>
              </w:rPr>
              <w:t>C:\References</w:t>
            </w:r>
            <w:ins w:id="184" w:author="Copy Editor" w:date="2017-07-20T12:17:00Z">
              <w:r>
                <w:rPr>
                  <w:rFonts w:ascii="Times" w:hAnsi="Times" w:cs="Times"/>
                  <w:color w:val="auto"/>
                  <w:sz w:val="24"/>
                  <w:szCs w:val="24"/>
                </w:rPr>
                <w:t>&lt;/TBCH&gt;</w:t>
              </w:r>
            </w:ins>
          </w:p>
        </w:tc>
      </w:tr>
      <w:tr w:rsidR="007242A5" w:rsidRPr="00F878D0" w14:paraId="7F3AED24" w14:textId="77777777" w:rsidTr="00B86339">
        <w:trPr>
          <w:trHeight w:val="300"/>
        </w:trPr>
        <w:tc>
          <w:tcPr>
            <w:tcW w:w="1666" w:type="pct"/>
            <w:shd w:val="clear" w:color="000000" w:fill="auto"/>
            <w:tcMar>
              <w:top w:w="100" w:type="dxa"/>
              <w:left w:w="100" w:type="dxa"/>
              <w:bottom w:w="80" w:type="dxa"/>
              <w:right w:w="100" w:type="dxa"/>
            </w:tcMar>
          </w:tcPr>
          <w:p w14:paraId="2DB7DCF7" w14:textId="6E190610" w:rsidR="007242A5" w:rsidRPr="00F878D0" w:rsidRDefault="00E33E7C" w:rsidP="00F878D0">
            <w:pPr>
              <w:pStyle w:val="TBTX1"/>
              <w:tabs>
                <w:tab w:val="clear" w:pos="1200"/>
              </w:tabs>
              <w:spacing w:after="0" w:line="480" w:lineRule="auto"/>
              <w:ind w:left="0" w:right="0"/>
              <w:rPr>
                <w:rFonts w:ascii="Times" w:hAnsi="Times" w:cs="Times"/>
                <w:color w:val="auto"/>
                <w:sz w:val="24"/>
                <w:szCs w:val="24"/>
              </w:rPr>
            </w:pPr>
            <w:ins w:id="185" w:author="Copy Editor" w:date="2017-07-20T12:18:00Z">
              <w:r>
                <w:rPr>
                  <w:rFonts w:ascii="Times" w:hAnsi="Times" w:cs="Times"/>
                  <w:color w:val="auto"/>
                  <w:sz w:val="24"/>
                  <w:szCs w:val="24"/>
                </w:rPr>
                <w:t>&lt;TBTX1&gt;</w:t>
              </w:r>
            </w:ins>
            <w:r w:rsidR="00BF0B61" w:rsidRPr="00F878D0">
              <w:rPr>
                <w:rFonts w:ascii="Times" w:hAnsi="Times" w:cs="Times"/>
                <w:color w:val="auto"/>
                <w:sz w:val="24"/>
                <w:szCs w:val="24"/>
              </w:rPr>
              <w:t>C</w:t>
            </w:r>
            <w:r w:rsidR="007242A5" w:rsidRPr="00F878D0">
              <w:rPr>
                <w:rFonts w:ascii="Times" w:hAnsi="Times" w:cs="Times"/>
                <w:color w:val="auto"/>
                <w:sz w:val="24"/>
                <w:szCs w:val="24"/>
              </w:rPr>
              <w:t>bridges</w:t>
            </w:r>
          </w:p>
        </w:tc>
        <w:tc>
          <w:tcPr>
            <w:tcW w:w="1667" w:type="pct"/>
            <w:shd w:val="clear" w:color="000000" w:fill="auto"/>
            <w:tcMar>
              <w:top w:w="100" w:type="dxa"/>
              <w:left w:w="100" w:type="dxa"/>
              <w:bottom w:w="80" w:type="dxa"/>
              <w:right w:w="100" w:type="dxa"/>
            </w:tcMar>
          </w:tcPr>
          <w:p w14:paraId="01A4C3A7"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Read Full</w:t>
            </w:r>
          </w:p>
        </w:tc>
        <w:tc>
          <w:tcPr>
            <w:tcW w:w="1667" w:type="pct"/>
            <w:shd w:val="clear" w:color="000000" w:fill="auto"/>
            <w:tcMar>
              <w:top w:w="100" w:type="dxa"/>
              <w:left w:w="100" w:type="dxa"/>
              <w:bottom w:w="80" w:type="dxa"/>
              <w:right w:w="100" w:type="dxa"/>
            </w:tcMar>
          </w:tcPr>
          <w:p w14:paraId="28F2A1E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Control</w:t>
            </w:r>
          </w:p>
        </w:tc>
      </w:tr>
      <w:tr w:rsidR="007242A5" w:rsidRPr="00F878D0" w14:paraId="2DCFC143" w14:textId="77777777" w:rsidTr="00B86339">
        <w:trPr>
          <w:trHeight w:val="300"/>
        </w:trPr>
        <w:tc>
          <w:tcPr>
            <w:tcW w:w="1666" w:type="pct"/>
            <w:shd w:val="clear" w:color="000000" w:fill="auto"/>
            <w:tcMar>
              <w:top w:w="100" w:type="dxa"/>
              <w:left w:w="100" w:type="dxa"/>
              <w:bottom w:w="80" w:type="dxa"/>
              <w:right w:w="100" w:type="dxa"/>
            </w:tcMar>
          </w:tcPr>
          <w:p w14:paraId="12A886F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SF-Research</w:t>
            </w:r>
          </w:p>
        </w:tc>
        <w:tc>
          <w:tcPr>
            <w:tcW w:w="1667" w:type="pct"/>
            <w:shd w:val="clear" w:color="000000" w:fill="auto"/>
            <w:tcMar>
              <w:top w:w="100" w:type="dxa"/>
              <w:left w:w="100" w:type="dxa"/>
              <w:bottom w:w="80" w:type="dxa"/>
              <w:right w:w="100" w:type="dxa"/>
            </w:tcMar>
          </w:tcPr>
          <w:p w14:paraId="664D6300"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Full Control</w:t>
            </w:r>
          </w:p>
        </w:tc>
        <w:tc>
          <w:tcPr>
            <w:tcW w:w="1667" w:type="pct"/>
            <w:shd w:val="clear" w:color="000000" w:fill="auto"/>
            <w:tcMar>
              <w:top w:w="100" w:type="dxa"/>
              <w:left w:w="100" w:type="dxa"/>
              <w:bottom w:w="80" w:type="dxa"/>
              <w:right w:w="100" w:type="dxa"/>
            </w:tcMar>
          </w:tcPr>
          <w:p w14:paraId="41DBF195"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Read</w:t>
            </w:r>
          </w:p>
        </w:tc>
      </w:tr>
      <w:tr w:rsidR="007242A5" w:rsidRPr="00F878D0" w14:paraId="62EC6629" w14:textId="77777777" w:rsidTr="00B86339">
        <w:trPr>
          <w:trHeight w:val="300"/>
        </w:trPr>
        <w:tc>
          <w:tcPr>
            <w:tcW w:w="1666" w:type="pct"/>
            <w:shd w:val="clear" w:color="000000" w:fill="auto"/>
            <w:tcMar>
              <w:top w:w="100" w:type="dxa"/>
              <w:left w:w="100" w:type="dxa"/>
              <w:bottom w:w="80" w:type="dxa"/>
              <w:right w:w="100" w:type="dxa"/>
            </w:tcMar>
          </w:tcPr>
          <w:p w14:paraId="163602E8"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SF-Marketing</w:t>
            </w:r>
          </w:p>
        </w:tc>
        <w:tc>
          <w:tcPr>
            <w:tcW w:w="1667" w:type="pct"/>
            <w:shd w:val="clear" w:color="000000" w:fill="auto"/>
            <w:tcMar>
              <w:top w:w="100" w:type="dxa"/>
              <w:left w:w="100" w:type="dxa"/>
              <w:bottom w:w="80" w:type="dxa"/>
              <w:right w:w="100" w:type="dxa"/>
            </w:tcMar>
          </w:tcPr>
          <w:p w14:paraId="311A3069"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Full Control</w:t>
            </w:r>
          </w:p>
        </w:tc>
        <w:tc>
          <w:tcPr>
            <w:tcW w:w="1667" w:type="pct"/>
            <w:shd w:val="clear" w:color="000000" w:fill="auto"/>
            <w:tcMar>
              <w:top w:w="100" w:type="dxa"/>
              <w:left w:w="100" w:type="dxa"/>
              <w:bottom w:w="80" w:type="dxa"/>
              <w:right w:w="100" w:type="dxa"/>
            </w:tcMar>
          </w:tcPr>
          <w:p w14:paraId="54BFF37A"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Modify</w:t>
            </w:r>
          </w:p>
        </w:tc>
      </w:tr>
      <w:tr w:rsidR="007242A5" w:rsidRPr="00F878D0" w14:paraId="0A24016A" w14:textId="77777777" w:rsidTr="00B86339">
        <w:trPr>
          <w:trHeight w:val="300"/>
        </w:trPr>
        <w:tc>
          <w:tcPr>
            <w:tcW w:w="1666" w:type="pct"/>
            <w:shd w:val="clear" w:color="000000" w:fill="auto"/>
            <w:tcMar>
              <w:top w:w="100" w:type="dxa"/>
              <w:left w:w="100" w:type="dxa"/>
              <w:bottom w:w="80" w:type="dxa"/>
              <w:right w:w="100" w:type="dxa"/>
            </w:tcMar>
          </w:tcPr>
          <w:p w14:paraId="221820BE"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Administrator</w:t>
            </w:r>
          </w:p>
        </w:tc>
        <w:tc>
          <w:tcPr>
            <w:tcW w:w="1667" w:type="pct"/>
            <w:shd w:val="clear" w:color="000000" w:fill="auto"/>
            <w:tcMar>
              <w:top w:w="100" w:type="dxa"/>
              <w:left w:w="100" w:type="dxa"/>
              <w:bottom w:w="80" w:type="dxa"/>
              <w:right w:w="100" w:type="dxa"/>
            </w:tcMar>
          </w:tcPr>
          <w:p w14:paraId="12ACD771" w14:textId="77777777"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Full Control</w:t>
            </w:r>
          </w:p>
        </w:tc>
        <w:tc>
          <w:tcPr>
            <w:tcW w:w="1667" w:type="pct"/>
            <w:shd w:val="clear" w:color="000000" w:fill="auto"/>
            <w:tcMar>
              <w:top w:w="100" w:type="dxa"/>
              <w:left w:w="100" w:type="dxa"/>
              <w:bottom w:w="80" w:type="dxa"/>
              <w:right w:w="100" w:type="dxa"/>
            </w:tcMar>
          </w:tcPr>
          <w:p w14:paraId="0BD1C94B" w14:textId="510A9570" w:rsidR="007242A5" w:rsidRPr="00F878D0" w:rsidRDefault="007242A5" w:rsidP="00F878D0">
            <w:pPr>
              <w:pStyle w:val="TBTX1"/>
              <w:tabs>
                <w:tab w:val="clear" w:pos="1200"/>
              </w:tabs>
              <w:spacing w:after="0" w:line="480" w:lineRule="auto"/>
              <w:ind w:left="0" w:right="0"/>
              <w:rPr>
                <w:rFonts w:ascii="Times" w:hAnsi="Times" w:cs="Times"/>
                <w:color w:val="auto"/>
                <w:sz w:val="24"/>
                <w:szCs w:val="24"/>
              </w:rPr>
            </w:pPr>
            <w:r w:rsidRPr="00F878D0">
              <w:rPr>
                <w:rFonts w:ascii="Times" w:hAnsi="Times" w:cs="Times"/>
                <w:color w:val="auto"/>
                <w:sz w:val="24"/>
                <w:szCs w:val="24"/>
              </w:rPr>
              <w:t>Full Control</w:t>
            </w:r>
            <w:ins w:id="186" w:author="Copy Editor" w:date="2017-07-20T12:18:00Z">
              <w:r w:rsidR="00E33E7C">
                <w:rPr>
                  <w:rFonts w:ascii="Times" w:hAnsi="Times" w:cs="Times"/>
                  <w:color w:val="auto"/>
                  <w:sz w:val="24"/>
                  <w:szCs w:val="24"/>
                </w:rPr>
                <w:t>&lt;/TBTX1&gt;</w:t>
              </w:r>
            </w:ins>
          </w:p>
        </w:tc>
      </w:tr>
    </w:tbl>
    <w:p w14:paraId="2256F7B5" w14:textId="1E13CCD2" w:rsidR="00B86339" w:rsidRPr="00F878D0" w:rsidRDefault="00E33E7C" w:rsidP="00F878D0">
      <w:pPr>
        <w:pStyle w:val="TBCAP"/>
        <w:tabs>
          <w:tab w:val="clear" w:pos="1200"/>
        </w:tabs>
        <w:spacing w:before="0" w:after="0" w:line="480" w:lineRule="auto"/>
        <w:rPr>
          <w:rFonts w:ascii="Times" w:hAnsi="Times" w:cs="Times"/>
          <w:color w:val="auto"/>
          <w:sz w:val="24"/>
          <w:szCs w:val="24"/>
        </w:rPr>
      </w:pPr>
      <w:ins w:id="187" w:author="Copy Editor" w:date="2017-07-20T12:18:00Z">
        <w:r>
          <w:rPr>
            <w:rStyle w:val="TBN"/>
            <w:rFonts w:ascii="Times" w:hAnsi="Times" w:cs="Times"/>
            <w:bCs/>
            <w:color w:val="auto"/>
            <w:sz w:val="24"/>
            <w:szCs w:val="24"/>
          </w:rPr>
          <w:t>&lt;TBN&gt;</w:t>
        </w:r>
      </w:ins>
      <w:r w:rsidR="00B86339" w:rsidRPr="00F878D0">
        <w:rPr>
          <w:rStyle w:val="TBN"/>
          <w:rFonts w:ascii="Times" w:hAnsi="Times" w:cs="Times"/>
          <w:bCs/>
          <w:color w:val="auto"/>
          <w:sz w:val="24"/>
          <w:szCs w:val="24"/>
        </w:rPr>
        <w:t>Table 1</w:t>
      </w:r>
      <w:r w:rsidR="00B04CB4">
        <w:rPr>
          <w:rStyle w:val="TBN"/>
          <w:rFonts w:ascii="Times" w:hAnsi="Times" w:cs="Times"/>
          <w:bCs/>
          <w:color w:val="auto"/>
          <w:sz w:val="24"/>
          <w:szCs w:val="24"/>
        </w:rPr>
        <w:t>2</w:t>
      </w:r>
      <w:r w:rsidR="00B86339" w:rsidRPr="00F878D0">
        <w:rPr>
          <w:rStyle w:val="TBN"/>
          <w:rFonts w:ascii="Times" w:hAnsi="Times" w:cs="Times"/>
          <w:bCs/>
          <w:color w:val="auto"/>
          <w:sz w:val="24"/>
          <w:szCs w:val="24"/>
        </w:rPr>
        <w:t>-5</w:t>
      </w:r>
      <w:r w:rsidR="00B86339" w:rsidRPr="00F878D0">
        <w:rPr>
          <w:rFonts w:ascii="Times" w:hAnsi="Times" w:cs="Times"/>
          <w:color w:val="auto"/>
          <w:sz w:val="24"/>
          <w:szCs w:val="24"/>
        </w:rPr>
        <w:t> </w:t>
      </w:r>
      <w:r w:rsidR="00B86339" w:rsidRPr="00F878D0">
        <w:rPr>
          <w:rFonts w:ascii="Times" w:hAnsi="Times" w:cs="Times"/>
          <w:color w:val="auto"/>
          <w:sz w:val="24"/>
          <w:szCs w:val="24"/>
        </w:rPr>
        <w:t>Folder and permission structure</w:t>
      </w:r>
    </w:p>
    <w:p w14:paraId="7D699711" w14:textId="728D5E74" w:rsidR="007242A5" w:rsidRPr="00F878D0" w:rsidRDefault="007242A5" w:rsidP="00F878D0">
      <w:pPr>
        <w:pStyle w:val="FRC"/>
        <w:spacing w:line="480" w:lineRule="auto"/>
        <w:rPr>
          <w:rFonts w:ascii="Times" w:hAnsi="Times" w:cs="Times"/>
          <w:color w:val="auto"/>
          <w:sz w:val="24"/>
          <w:szCs w:val="24"/>
        </w:rPr>
      </w:pPr>
      <w:del w:id="188" w:author="Copy Editor" w:date="2017-07-20T12:18:00Z">
        <w:r w:rsidRPr="00F878D0" w:rsidDel="00E33E7C">
          <w:rPr>
            <w:rFonts w:ascii="Times" w:hAnsi="Times" w:cs="Times"/>
            <w:color w:val="auto"/>
            <w:sz w:val="24"/>
            <w:szCs w:val="24"/>
            <w:lang w:val="en-GB"/>
          </w:rPr>
          <w:delText>©</w:delText>
        </w:r>
      </w:del>
      <w:r w:rsidRPr="00F878D0">
        <w:rPr>
          <w:rFonts w:ascii="Times" w:hAnsi="Times" w:cs="Times"/>
          <w:color w:val="auto"/>
          <w:sz w:val="24"/>
          <w:szCs w:val="24"/>
          <w:lang w:val="en-GB"/>
        </w:rPr>
        <w:t xml:space="preserve"> </w:t>
      </w:r>
      <w:ins w:id="189" w:author="Copy Editor" w:date="2017-07-20T12:18:00Z">
        <w:r w:rsidR="00E33E7C">
          <w:rPr>
            <w:rFonts w:ascii="Times" w:hAnsi="Times" w:cs="Times"/>
            <w:color w:val="auto"/>
            <w:sz w:val="24"/>
            <w:szCs w:val="24"/>
            <w:lang w:val="en-GB"/>
          </w:rPr>
          <w:t>&lt;TBFGS&gt;</w:t>
        </w:r>
      </w:ins>
      <w:r w:rsidRPr="00F878D0">
        <w:rPr>
          <w:rFonts w:ascii="Times" w:hAnsi="Times" w:cs="Times"/>
          <w:color w:val="auto"/>
          <w:sz w:val="24"/>
          <w:szCs w:val="24"/>
          <w:lang w:val="en-GB"/>
        </w:rPr>
        <w:t>Cengage Learning</w:t>
      </w:r>
      <w:del w:id="190" w:author="Copy Editor" w:date="2017-07-20T12:18:00Z">
        <w:r w:rsidRPr="00F878D0" w:rsidDel="00E33E7C">
          <w:rPr>
            <w:rFonts w:ascii="Times" w:hAnsi="Times" w:cs="Times"/>
            <w:color w:val="auto"/>
            <w:sz w:val="24"/>
            <w:szCs w:val="24"/>
          </w:rPr>
          <w:delText>®</w:delText>
        </w:r>
      </w:del>
    </w:p>
    <w:p w14:paraId="56D56FD8" w14:textId="3928F6CB" w:rsidR="00FB2687" w:rsidRPr="00F878D0" w:rsidRDefault="00FB2687" w:rsidP="00F878D0">
      <w:pPr>
        <w:pStyle w:val="TX2"/>
        <w:spacing w:line="480" w:lineRule="auto"/>
        <w:ind w:left="0" w:firstLine="0"/>
        <w:rPr>
          <w:rFonts w:ascii="Times" w:hAnsi="Times" w:cs="Times"/>
          <w:color w:val="auto"/>
          <w:sz w:val="24"/>
          <w:szCs w:val="24"/>
        </w:rPr>
      </w:pPr>
      <w:r w:rsidRPr="00F878D0">
        <w:rPr>
          <w:rFonts w:ascii="Times" w:hAnsi="Times" w:cs="Times"/>
          <w:b/>
          <w:color w:val="auto"/>
          <w:sz w:val="24"/>
          <w:szCs w:val="24"/>
        </w:rPr>
        <w:t>[End Table 1</w:t>
      </w:r>
      <w:r w:rsidR="00B04CB4">
        <w:rPr>
          <w:rFonts w:ascii="Times" w:hAnsi="Times" w:cs="Times"/>
          <w:b/>
          <w:color w:val="auto"/>
          <w:sz w:val="24"/>
          <w:szCs w:val="24"/>
        </w:rPr>
        <w:t>2</w:t>
      </w:r>
      <w:r w:rsidRPr="00F878D0">
        <w:rPr>
          <w:rFonts w:ascii="Times" w:hAnsi="Times" w:cs="Times"/>
          <w:b/>
          <w:color w:val="auto"/>
          <w:sz w:val="24"/>
          <w:szCs w:val="24"/>
        </w:rPr>
        <w:t>-5 Here]</w:t>
      </w:r>
    </w:p>
    <w:p w14:paraId="7505E131" w14:textId="10C5E611" w:rsidR="00A97B5C" w:rsidRPr="00F878D0" w:rsidRDefault="00A97B5C" w:rsidP="00F878D0">
      <w:pPr>
        <w:pStyle w:val="TBCAP"/>
        <w:tabs>
          <w:tab w:val="clear" w:pos="1200"/>
        </w:tabs>
        <w:spacing w:before="0" w:after="0" w:line="480" w:lineRule="auto"/>
        <w:rPr>
          <w:rFonts w:ascii="Times" w:hAnsi="Times" w:cs="Times"/>
          <w:color w:val="auto"/>
          <w:sz w:val="24"/>
          <w:szCs w:val="24"/>
        </w:rPr>
      </w:pPr>
    </w:p>
    <w:sectPr w:rsidR="00A97B5C" w:rsidRPr="00F878D0" w:rsidSect="00FB2687">
      <w:footerReference w:type="default" r:id="rId7"/>
      <w:pgSz w:w="11909" w:h="16834"/>
      <w:pgMar w:top="1440" w:right="1800" w:bottom="1440" w:left="1800" w:header="720" w:footer="720" w:gutter="0"/>
      <w:cols w:space="720"/>
      <w:noEndnote/>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7C6A6" w16cid:durableId="1D00E54D"/>
  <w16cid:commentId w16cid:paraId="488CC24B" w16cid:durableId="1D00E57D"/>
  <w16cid:commentId w16cid:paraId="0FC9E65F" w16cid:durableId="1D1260EF"/>
  <w16cid:commentId w16cid:paraId="3BB9B8EA" w16cid:durableId="1D12610D"/>
  <w16cid:commentId w16cid:paraId="34F595E6" w16cid:durableId="1D120A20"/>
  <w16cid:commentId w16cid:paraId="08484298" w16cid:durableId="1D12611A"/>
  <w16cid:commentId w16cid:paraId="1976D5F5" w16cid:durableId="1D120A31"/>
  <w16cid:commentId w16cid:paraId="687A702F" w16cid:durableId="1D12611E"/>
  <w16cid:commentId w16cid:paraId="5B0697FA" w16cid:durableId="1D00E990"/>
  <w16cid:commentId w16cid:paraId="24B44283" w16cid:durableId="1D120A41"/>
  <w16cid:commentId w16cid:paraId="4A4FF761" w16cid:durableId="1D126122"/>
  <w16cid:commentId w16cid:paraId="27013EC5" w16cid:durableId="1D00E9E0"/>
  <w16cid:commentId w16cid:paraId="572F8C81" w16cid:durableId="1D120A5D"/>
  <w16cid:commentId w16cid:paraId="1FE54FBE" w16cid:durableId="1D126136"/>
  <w16cid:commentId w16cid:paraId="31AE4ADB" w16cid:durableId="1D120A80"/>
  <w16cid:commentId w16cid:paraId="0EA45125" w16cid:durableId="1D12613B"/>
  <w16cid:commentId w16cid:paraId="7455A32A" w16cid:durableId="1D1260F7"/>
  <w16cid:commentId w16cid:paraId="225D8D2E" w16cid:durableId="1D126142"/>
  <w16cid:commentId w16cid:paraId="75D1C316" w16cid:durableId="1D00EAE1"/>
  <w16cid:commentId w16cid:paraId="724E0489" w16cid:durableId="1D1260F9"/>
  <w16cid:commentId w16cid:paraId="0FEE65D3" w16cid:durableId="1D1260FA"/>
  <w16cid:commentId w16cid:paraId="01809919" w16cid:durableId="1D126157"/>
  <w16cid:commentId w16cid:paraId="41BC946A" w16cid:durableId="1D1260FB"/>
  <w16cid:commentId w16cid:paraId="5D81DD68" w16cid:durableId="1D120D22"/>
  <w16cid:commentId w16cid:paraId="24C83FDB" w16cid:durableId="1D120D58"/>
  <w16cid:commentId w16cid:paraId="4F68738A" w16cid:durableId="1D1260FE"/>
  <w16cid:commentId w16cid:paraId="4629B384" w16cid:durableId="1D12621F"/>
  <w16cid:commentId w16cid:paraId="42821DF5" w16cid:durableId="1D1260FF"/>
  <w16cid:commentId w16cid:paraId="5E8B9A65" w16cid:durableId="1D12621A"/>
  <w16cid:commentId w16cid:paraId="3DE6F051" w16cid:durableId="1D126100"/>
  <w16cid:commentId w16cid:paraId="491AB379" w16cid:durableId="1D1218F2"/>
  <w16cid:commentId w16cid:paraId="7819E140" w16cid:durableId="1D126313"/>
  <w16cid:commentId w16cid:paraId="2CD9C571" w16cid:durableId="1D120E39"/>
  <w16cid:commentId w16cid:paraId="0B3613B0" w16cid:durableId="1D00ED66"/>
  <w16cid:commentId w16cid:paraId="349E019B" w16cid:durableId="1D00ED84"/>
  <w16cid:commentId w16cid:paraId="76C63DFF" w16cid:durableId="1D120E8C"/>
  <w16cid:commentId w16cid:paraId="2CB079C4" w16cid:durableId="1D00EDAE"/>
  <w16cid:commentId w16cid:paraId="093C219C" w16cid:durableId="1D00EDD7"/>
  <w16cid:commentId w16cid:paraId="55D80A4D" w16cid:durableId="1D120F33"/>
  <w16cid:commentId w16cid:paraId="6050604C" w16cid:durableId="1D12193E"/>
  <w16cid:commentId w16cid:paraId="04B38FC6" w16cid:durableId="1D127302"/>
  <w16cid:commentId w16cid:paraId="62E20322" w16cid:durableId="1D00EE28"/>
  <w16cid:commentId w16cid:paraId="139F28AA" w16cid:durableId="1D00EE70"/>
  <w16cid:commentId w16cid:paraId="4311D6A1" w16cid:durableId="1D12610C"/>
  <w16cid:commentId w16cid:paraId="05440595" w16cid:durableId="1D1274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322DA" w14:textId="77777777" w:rsidR="00A90210" w:rsidRDefault="00A90210" w:rsidP="007F32DA">
      <w:pPr>
        <w:spacing w:after="0" w:line="240" w:lineRule="auto"/>
      </w:pPr>
      <w:r>
        <w:separator/>
      </w:r>
    </w:p>
  </w:endnote>
  <w:endnote w:type="continuationSeparator" w:id="0">
    <w:p w14:paraId="5B5997E7" w14:textId="77777777" w:rsidR="00A90210" w:rsidRDefault="00A90210" w:rsidP="007F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altName w:val="Frutiger LT Std 75 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UniversLTStd-LightCn">
    <w:panose1 w:val="00000000000000000000"/>
    <w:charset w:val="4D"/>
    <w:family w:val="auto"/>
    <w:notTrueType/>
    <w:pitch w:val="default"/>
    <w:sig w:usb0="00000003" w:usb1="00000000" w:usb2="00000000" w:usb3="00000000" w:csb0="00000001" w:csb1="00000000"/>
  </w:font>
  <w:font w:name="WWDOC01">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StoneSerifStd-Medium">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D9984" w14:textId="1527BB19" w:rsidR="00D116ED" w:rsidRPr="007F32DA" w:rsidRDefault="00D116ED" w:rsidP="007F32DA">
    <w:pPr>
      <w:pStyle w:val="Footer"/>
      <w:tabs>
        <w:tab w:val="clear" w:pos="4680"/>
        <w:tab w:val="clear" w:pos="9360"/>
      </w:tabs>
      <w:spacing w:after="0" w:line="480" w:lineRule="auto"/>
      <w:jc w:val="center"/>
      <w:rPr>
        <w:rFonts w:ascii="Times" w:hAnsi="Times" w:cs="Times"/>
        <w:sz w:val="24"/>
        <w:szCs w:val="24"/>
      </w:rPr>
    </w:pPr>
    <w:r w:rsidRPr="007F32DA">
      <w:rPr>
        <w:rFonts w:ascii="Times" w:hAnsi="Times" w:cs="Times"/>
        <w:sz w:val="24"/>
        <w:szCs w:val="24"/>
      </w:rPr>
      <w:t>Hurd Ch1</w:t>
    </w:r>
    <w:r>
      <w:rPr>
        <w:rFonts w:ascii="Times" w:hAnsi="Times" w:cs="Times"/>
        <w:sz w:val="24"/>
        <w:szCs w:val="24"/>
      </w:rPr>
      <w:t>2</w:t>
    </w:r>
    <w:r w:rsidRPr="007F32DA">
      <w:rPr>
        <w:rFonts w:ascii="Times" w:hAnsi="Times" w:cs="Times"/>
        <w:sz w:val="24"/>
        <w:szCs w:val="24"/>
      </w:rPr>
      <w:t xml:space="preserve"> - </w:t>
    </w:r>
    <w:r w:rsidRPr="007F32DA">
      <w:rPr>
        <w:rFonts w:ascii="Times" w:hAnsi="Times" w:cs="Times"/>
        <w:sz w:val="24"/>
        <w:szCs w:val="24"/>
      </w:rPr>
      <w:fldChar w:fldCharType="begin"/>
    </w:r>
    <w:r w:rsidRPr="007F32DA">
      <w:rPr>
        <w:rFonts w:ascii="Times" w:hAnsi="Times" w:cs="Times"/>
        <w:sz w:val="24"/>
        <w:szCs w:val="24"/>
      </w:rPr>
      <w:instrText xml:space="preserve"> PAGE   \* MERGEFORMAT </w:instrText>
    </w:r>
    <w:r w:rsidRPr="007F32DA">
      <w:rPr>
        <w:rFonts w:ascii="Times" w:hAnsi="Times" w:cs="Times"/>
        <w:sz w:val="24"/>
        <w:szCs w:val="24"/>
      </w:rPr>
      <w:fldChar w:fldCharType="separate"/>
    </w:r>
    <w:r w:rsidR="00413B8A">
      <w:rPr>
        <w:rFonts w:ascii="Times" w:hAnsi="Times" w:cs="Times"/>
        <w:noProof/>
        <w:sz w:val="24"/>
        <w:szCs w:val="24"/>
      </w:rPr>
      <w:t>22</w:t>
    </w:r>
    <w:r w:rsidRPr="007F32DA">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22576" w14:textId="77777777" w:rsidR="00A90210" w:rsidRDefault="00A90210" w:rsidP="007F32DA">
      <w:pPr>
        <w:spacing w:after="0" w:line="240" w:lineRule="auto"/>
      </w:pPr>
      <w:r>
        <w:separator/>
      </w:r>
    </w:p>
  </w:footnote>
  <w:footnote w:type="continuationSeparator" w:id="0">
    <w:p w14:paraId="79679A82" w14:textId="77777777" w:rsidR="00A90210" w:rsidRDefault="00A90210" w:rsidP="007F32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D7211"/>
    <w:multiLevelType w:val="hybridMultilevel"/>
    <w:tmpl w:val="28C0B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812CC3"/>
    <w:multiLevelType w:val="hybridMultilevel"/>
    <w:tmpl w:val="28C0B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FC774E"/>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E2324"/>
    <w:multiLevelType w:val="hybridMultilevel"/>
    <w:tmpl w:val="ACF48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4B3482"/>
    <w:multiLevelType w:val="hybridMultilevel"/>
    <w:tmpl w:val="28C0B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380495"/>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D1904"/>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015FB"/>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C20D1"/>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33894"/>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E7254"/>
    <w:multiLevelType w:val="hybridMultilevel"/>
    <w:tmpl w:val="28C0B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C1985"/>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E7E41"/>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462C5"/>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E7DA7"/>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F190E"/>
    <w:multiLevelType w:val="hybridMultilevel"/>
    <w:tmpl w:val="28C0B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3D200C"/>
    <w:multiLevelType w:val="hybridMultilevel"/>
    <w:tmpl w:val="5F98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E8"/>
    <w:multiLevelType w:val="hybridMultilevel"/>
    <w:tmpl w:val="28C0B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0F498A"/>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1174C0"/>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77A03"/>
    <w:multiLevelType w:val="hybridMultilevel"/>
    <w:tmpl w:val="28C0B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B22409"/>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126B2"/>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33D68"/>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91B73"/>
    <w:multiLevelType w:val="hybridMultilevel"/>
    <w:tmpl w:val="CBD8A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50A19"/>
    <w:multiLevelType w:val="hybridMultilevel"/>
    <w:tmpl w:val="517A3A94"/>
    <w:lvl w:ilvl="0" w:tplc="A02051E0">
      <w:start w:val="1"/>
      <w:numFmt w:val="decimal"/>
      <w:lvlText w:val="%1."/>
      <w:lvlJc w:val="left"/>
      <w:pPr>
        <w:ind w:left="360" w:hanging="360"/>
      </w:pPr>
      <w:rPr>
        <w:rFonts w:ascii="Times" w:hAnsi="Times" w:cs="Time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6"/>
  </w:num>
  <w:num w:numId="3">
    <w:abstractNumId w:val="4"/>
  </w:num>
  <w:num w:numId="4">
    <w:abstractNumId w:val="10"/>
  </w:num>
  <w:num w:numId="5">
    <w:abstractNumId w:val="12"/>
  </w:num>
  <w:num w:numId="6">
    <w:abstractNumId w:val="18"/>
  </w:num>
  <w:num w:numId="7">
    <w:abstractNumId w:val="24"/>
  </w:num>
  <w:num w:numId="8">
    <w:abstractNumId w:val="14"/>
  </w:num>
  <w:num w:numId="9">
    <w:abstractNumId w:val="15"/>
  </w:num>
  <w:num w:numId="10">
    <w:abstractNumId w:val="17"/>
  </w:num>
  <w:num w:numId="11">
    <w:abstractNumId w:val="20"/>
  </w:num>
  <w:num w:numId="12">
    <w:abstractNumId w:val="1"/>
  </w:num>
  <w:num w:numId="13">
    <w:abstractNumId w:val="25"/>
  </w:num>
  <w:num w:numId="14">
    <w:abstractNumId w:val="0"/>
  </w:num>
  <w:num w:numId="15">
    <w:abstractNumId w:val="9"/>
  </w:num>
  <w:num w:numId="16">
    <w:abstractNumId w:val="8"/>
  </w:num>
  <w:num w:numId="17">
    <w:abstractNumId w:val="5"/>
  </w:num>
  <w:num w:numId="18">
    <w:abstractNumId w:val="22"/>
  </w:num>
  <w:num w:numId="19">
    <w:abstractNumId w:val="13"/>
  </w:num>
  <w:num w:numId="20">
    <w:abstractNumId w:val="21"/>
  </w:num>
  <w:num w:numId="21">
    <w:abstractNumId w:val="6"/>
  </w:num>
  <w:num w:numId="22">
    <w:abstractNumId w:val="19"/>
  </w:num>
  <w:num w:numId="23">
    <w:abstractNumId w:val="11"/>
  </w:num>
  <w:num w:numId="24">
    <w:abstractNumId w:val="7"/>
  </w:num>
  <w:num w:numId="25">
    <w:abstractNumId w:val="2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bordersDoNotSurroundHeader/>
  <w:bordersDoNotSurroundFooter/>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C2"/>
    <w:rsid w:val="000171C9"/>
    <w:rsid w:val="00091ED5"/>
    <w:rsid w:val="000939E2"/>
    <w:rsid w:val="000D2307"/>
    <w:rsid w:val="000E63F1"/>
    <w:rsid w:val="00106D98"/>
    <w:rsid w:val="00113CC6"/>
    <w:rsid w:val="00133D3C"/>
    <w:rsid w:val="001559B5"/>
    <w:rsid w:val="001C4505"/>
    <w:rsid w:val="0020696B"/>
    <w:rsid w:val="00241A78"/>
    <w:rsid w:val="002F229D"/>
    <w:rsid w:val="003531C2"/>
    <w:rsid w:val="003E132E"/>
    <w:rsid w:val="00413B8A"/>
    <w:rsid w:val="004212ED"/>
    <w:rsid w:val="00444EE2"/>
    <w:rsid w:val="004B0C25"/>
    <w:rsid w:val="004C52AA"/>
    <w:rsid w:val="00500B82"/>
    <w:rsid w:val="00564C07"/>
    <w:rsid w:val="00572181"/>
    <w:rsid w:val="00581966"/>
    <w:rsid w:val="005F2C62"/>
    <w:rsid w:val="005F421B"/>
    <w:rsid w:val="00665AC3"/>
    <w:rsid w:val="00675BC2"/>
    <w:rsid w:val="00682908"/>
    <w:rsid w:val="006A0E8F"/>
    <w:rsid w:val="00714091"/>
    <w:rsid w:val="007173B6"/>
    <w:rsid w:val="007242A5"/>
    <w:rsid w:val="0075225F"/>
    <w:rsid w:val="00756225"/>
    <w:rsid w:val="00774E98"/>
    <w:rsid w:val="007767FE"/>
    <w:rsid w:val="007A016A"/>
    <w:rsid w:val="007B5189"/>
    <w:rsid w:val="007D2F38"/>
    <w:rsid w:val="007D6399"/>
    <w:rsid w:val="007F32DA"/>
    <w:rsid w:val="007F5D37"/>
    <w:rsid w:val="00853FAF"/>
    <w:rsid w:val="00861099"/>
    <w:rsid w:val="00872002"/>
    <w:rsid w:val="00877B21"/>
    <w:rsid w:val="008A1181"/>
    <w:rsid w:val="008C7B85"/>
    <w:rsid w:val="008E065F"/>
    <w:rsid w:val="00914A6D"/>
    <w:rsid w:val="00981B0B"/>
    <w:rsid w:val="009F14EC"/>
    <w:rsid w:val="00A26C6A"/>
    <w:rsid w:val="00A4519E"/>
    <w:rsid w:val="00A543E7"/>
    <w:rsid w:val="00A675A1"/>
    <w:rsid w:val="00A8116E"/>
    <w:rsid w:val="00A90210"/>
    <w:rsid w:val="00A97B5C"/>
    <w:rsid w:val="00B04CB4"/>
    <w:rsid w:val="00B35D7C"/>
    <w:rsid w:val="00B44F1B"/>
    <w:rsid w:val="00B52A44"/>
    <w:rsid w:val="00B812B9"/>
    <w:rsid w:val="00B86339"/>
    <w:rsid w:val="00B9224A"/>
    <w:rsid w:val="00BD379E"/>
    <w:rsid w:val="00BF0B61"/>
    <w:rsid w:val="00CE2206"/>
    <w:rsid w:val="00CE4CE2"/>
    <w:rsid w:val="00D03779"/>
    <w:rsid w:val="00D116ED"/>
    <w:rsid w:val="00D30BC5"/>
    <w:rsid w:val="00D441BF"/>
    <w:rsid w:val="00D46ACA"/>
    <w:rsid w:val="00D653EE"/>
    <w:rsid w:val="00DA5025"/>
    <w:rsid w:val="00DB6793"/>
    <w:rsid w:val="00DE25AF"/>
    <w:rsid w:val="00DE6473"/>
    <w:rsid w:val="00E27F2A"/>
    <w:rsid w:val="00E33E7C"/>
    <w:rsid w:val="00E77B42"/>
    <w:rsid w:val="00E963D6"/>
    <w:rsid w:val="00ED10B7"/>
    <w:rsid w:val="00F56727"/>
    <w:rsid w:val="00F63344"/>
    <w:rsid w:val="00F652DD"/>
    <w:rsid w:val="00F878D0"/>
    <w:rsid w:val="00F9696E"/>
    <w:rsid w:val="00FB2687"/>
    <w:rsid w:val="00FB55E8"/>
    <w:rsid w:val="00FE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0FE1BB"/>
  <w15:chartTrackingRefBased/>
  <w15:docId w15:val="{A0FD800A-C3A3-4812-ACE7-DC612C7E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171C9"/>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NLlast">
    <w:name w:val="NL_last"/>
    <w:basedOn w:val="NLMID"/>
    <w:uiPriority w:val="99"/>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paragraph" w:customStyle="1" w:styleId="TBCAP">
    <w:name w:val="TBCAP"/>
    <w:basedOn w:val="NoParagraphStyle"/>
    <w:next w:val="NoParagraphStyle"/>
    <w:uiPriority w:val="99"/>
    <w:pPr>
      <w:tabs>
        <w:tab w:val="left" w:pos="1200"/>
      </w:tabs>
      <w:suppressAutoHyphens/>
      <w:spacing w:before="60" w:after="40" w:line="200" w:lineRule="atLeast"/>
    </w:pPr>
    <w:rPr>
      <w:rFonts w:ascii="FrutigerLTStd-Roman" w:hAnsi="FrutigerLTStd-Roman" w:cs="FrutigerLTStd-Roman"/>
      <w:sz w:val="16"/>
      <w:szCs w:val="16"/>
    </w:rPr>
  </w:style>
  <w:style w:type="paragraph" w:customStyle="1" w:styleId="NLCL10">
    <w:name w:val="NL_CL10"/>
    <w:basedOn w:val="NoParagraphStyle"/>
    <w:next w:val="NoParagraphStyle"/>
    <w:uiPriority w:val="99"/>
    <w:pPr>
      <w:tabs>
        <w:tab w:val="right" w:pos="1000"/>
      </w:tabs>
      <w:spacing w:after="80" w:line="240" w:lineRule="atLeast"/>
      <w:ind w:left="1080" w:hanging="360"/>
      <w:jc w:val="both"/>
    </w:pPr>
    <w:rPr>
      <w:rFonts w:ascii="Sabon-Roman" w:hAnsi="Sabon-Roman" w:cs="Sabon-Roman"/>
      <w:sz w:val="20"/>
      <w:szCs w:val="20"/>
    </w:rPr>
  </w:style>
  <w:style w:type="paragraph" w:customStyle="1" w:styleId="FRC">
    <w:name w:val="FRC"/>
    <w:basedOn w:val="NoParagraphStyle"/>
    <w:uiPriority w:val="99"/>
    <w:pPr>
      <w:spacing w:line="120" w:lineRule="atLeast"/>
    </w:pPr>
    <w:rPr>
      <w:rFonts w:ascii="UniversLTStd-LightCn" w:hAnsi="UniversLTStd-LightCn" w:cs="UniversLTStd-LightCn"/>
      <w:sz w:val="12"/>
      <w:szCs w:val="12"/>
    </w:rPr>
  </w:style>
  <w:style w:type="paragraph" w:customStyle="1" w:styleId="TBCH1">
    <w:name w:val="TBCH1"/>
    <w:basedOn w:val="NoParagraphStyle"/>
    <w:next w:val="NoParagraphStyle"/>
    <w:uiPriority w:val="99"/>
    <w:pPr>
      <w:tabs>
        <w:tab w:val="left" w:pos="1200"/>
      </w:tabs>
      <w:spacing w:after="160" w:line="200" w:lineRule="atLeast"/>
      <w:ind w:left="60" w:right="60"/>
    </w:pPr>
    <w:rPr>
      <w:rFonts w:ascii="FrutigerLTStd-Bold" w:hAnsi="FrutigerLTStd-Bold" w:cs="FrutigerLTStd-Bold"/>
      <w:b/>
      <w:bCs/>
      <w:color w:val="FFFFFF"/>
      <w:sz w:val="16"/>
      <w:szCs w:val="16"/>
    </w:rPr>
  </w:style>
  <w:style w:type="paragraph" w:customStyle="1" w:styleId="TBTX1">
    <w:name w:val="TBTX1"/>
    <w:basedOn w:val="NoParagraphStyle"/>
    <w:next w:val="NoParagraphStyle"/>
    <w:uiPriority w:val="99"/>
    <w:pPr>
      <w:tabs>
        <w:tab w:val="left" w:pos="1200"/>
      </w:tabs>
      <w:spacing w:after="140" w:line="200" w:lineRule="atLeast"/>
      <w:ind w:left="60" w:right="60"/>
    </w:pPr>
    <w:rPr>
      <w:rFonts w:ascii="FrutigerLTStd-Roman" w:hAnsi="FrutigerLTStd-Roman" w:cs="FrutigerLTStd-Roman"/>
      <w:sz w:val="16"/>
      <w:szCs w:val="16"/>
    </w:rPr>
  </w:style>
  <w:style w:type="character" w:customStyle="1" w:styleId="Math">
    <w:name w:val="Math"/>
    <w:uiPriority w:val="99"/>
    <w:rPr>
      <w:rFonts w:ascii="WWDOC01" w:hAnsi="WWDOC01"/>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Bolditalic">
    <w:name w:val="Bold/italic"/>
    <w:uiPriority w:val="99"/>
    <w:rPr>
      <w:b/>
      <w:i/>
      <w:lang w:val="en-US" w:eastAsia="x-none"/>
    </w:rPr>
  </w:style>
  <w:style w:type="character" w:customStyle="1" w:styleId="csItl">
    <w:name w:val="cs_Itl"/>
    <w:uiPriority w:val="99"/>
    <w:rPr>
      <w:i/>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TBN">
    <w:name w:val="TBN"/>
    <w:uiPriority w:val="99"/>
    <w:rPr>
      <w:rFonts w:ascii="FrutigerLTStd-Bold" w:hAnsi="FrutigerLTStd-Bold"/>
      <w:b/>
      <w:sz w:val="18"/>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character" w:customStyle="1" w:styleId="sup">
    <w:name w:val="sup"/>
    <w:uiPriority w:val="99"/>
    <w:rPr>
      <w:vertAlign w:val="superscript"/>
    </w:rPr>
  </w:style>
  <w:style w:type="paragraph" w:customStyle="1" w:styleId="NLM">
    <w:name w:val="NLM"/>
    <w:basedOn w:val="Normal"/>
    <w:uiPriority w:val="99"/>
    <w:rsid w:val="00B9224A"/>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380"/>
        <w:tab w:val="left" w:pos="7920"/>
        <w:tab w:val="left" w:pos="8640"/>
        <w:tab w:val="left" w:pos="10080"/>
        <w:tab w:val="left" w:pos="10800"/>
        <w:tab w:val="left" w:pos="11520"/>
      </w:tabs>
      <w:autoSpaceDE w:val="0"/>
      <w:autoSpaceDN w:val="0"/>
      <w:adjustRightInd w:val="0"/>
      <w:spacing w:after="120" w:line="260" w:lineRule="atLeast"/>
      <w:ind w:left="500" w:hanging="260"/>
      <w:jc w:val="both"/>
      <w:textAlignment w:val="center"/>
    </w:pPr>
    <w:rPr>
      <w:rFonts w:ascii="StoneSerifStd-Medium" w:hAnsi="StoneSerifStd-Medium" w:cs="StoneSerifStd-Medium"/>
      <w:color w:val="000000"/>
      <w:sz w:val="20"/>
      <w:szCs w:val="20"/>
    </w:rPr>
  </w:style>
  <w:style w:type="paragraph" w:styleId="Header">
    <w:name w:val="header"/>
    <w:basedOn w:val="Normal"/>
    <w:link w:val="HeaderChar"/>
    <w:uiPriority w:val="99"/>
    <w:unhideWhenUsed/>
    <w:rsid w:val="007F32DA"/>
    <w:pPr>
      <w:tabs>
        <w:tab w:val="center" w:pos="4680"/>
        <w:tab w:val="right" w:pos="9360"/>
      </w:tabs>
    </w:pPr>
  </w:style>
  <w:style w:type="character" w:customStyle="1" w:styleId="HeaderChar">
    <w:name w:val="Header Char"/>
    <w:link w:val="Header"/>
    <w:uiPriority w:val="99"/>
    <w:rsid w:val="007F32DA"/>
    <w:rPr>
      <w:sz w:val="22"/>
      <w:szCs w:val="22"/>
    </w:rPr>
  </w:style>
  <w:style w:type="paragraph" w:styleId="Footer">
    <w:name w:val="footer"/>
    <w:basedOn w:val="Normal"/>
    <w:link w:val="FooterChar"/>
    <w:uiPriority w:val="99"/>
    <w:unhideWhenUsed/>
    <w:rsid w:val="007F32DA"/>
    <w:pPr>
      <w:tabs>
        <w:tab w:val="center" w:pos="4680"/>
        <w:tab w:val="right" w:pos="9360"/>
      </w:tabs>
    </w:pPr>
  </w:style>
  <w:style w:type="character" w:customStyle="1" w:styleId="FooterChar">
    <w:name w:val="Footer Char"/>
    <w:link w:val="Footer"/>
    <w:uiPriority w:val="99"/>
    <w:rsid w:val="007F32DA"/>
    <w:rPr>
      <w:sz w:val="22"/>
      <w:szCs w:val="22"/>
    </w:rPr>
  </w:style>
  <w:style w:type="character" w:styleId="CommentReference">
    <w:name w:val="annotation reference"/>
    <w:basedOn w:val="DefaultParagraphFont"/>
    <w:uiPriority w:val="99"/>
    <w:semiHidden/>
    <w:unhideWhenUsed/>
    <w:rsid w:val="008E065F"/>
    <w:rPr>
      <w:sz w:val="16"/>
      <w:szCs w:val="16"/>
    </w:rPr>
  </w:style>
  <w:style w:type="paragraph" w:styleId="CommentText">
    <w:name w:val="annotation text"/>
    <w:basedOn w:val="Normal"/>
    <w:link w:val="CommentTextChar"/>
    <w:uiPriority w:val="99"/>
    <w:semiHidden/>
    <w:unhideWhenUsed/>
    <w:rsid w:val="008E065F"/>
    <w:pPr>
      <w:spacing w:line="240" w:lineRule="auto"/>
    </w:pPr>
    <w:rPr>
      <w:sz w:val="20"/>
      <w:szCs w:val="20"/>
    </w:rPr>
  </w:style>
  <w:style w:type="character" w:customStyle="1" w:styleId="CommentTextChar">
    <w:name w:val="Comment Text Char"/>
    <w:basedOn w:val="DefaultParagraphFont"/>
    <w:link w:val="CommentText"/>
    <w:uiPriority w:val="99"/>
    <w:semiHidden/>
    <w:rsid w:val="008E065F"/>
  </w:style>
  <w:style w:type="paragraph" w:styleId="CommentSubject">
    <w:name w:val="annotation subject"/>
    <w:basedOn w:val="CommentText"/>
    <w:next w:val="CommentText"/>
    <w:link w:val="CommentSubjectChar"/>
    <w:uiPriority w:val="99"/>
    <w:semiHidden/>
    <w:unhideWhenUsed/>
    <w:rsid w:val="008E065F"/>
    <w:rPr>
      <w:b/>
      <w:bCs/>
    </w:rPr>
  </w:style>
  <w:style w:type="character" w:customStyle="1" w:styleId="CommentSubjectChar">
    <w:name w:val="Comment Subject Char"/>
    <w:basedOn w:val="CommentTextChar"/>
    <w:link w:val="CommentSubject"/>
    <w:uiPriority w:val="99"/>
    <w:semiHidden/>
    <w:rsid w:val="008E065F"/>
    <w:rPr>
      <w:b/>
      <w:bCs/>
    </w:rPr>
  </w:style>
  <w:style w:type="paragraph" w:styleId="BalloonText">
    <w:name w:val="Balloon Text"/>
    <w:basedOn w:val="Normal"/>
    <w:link w:val="BalloonTextChar"/>
    <w:uiPriority w:val="99"/>
    <w:semiHidden/>
    <w:unhideWhenUsed/>
    <w:rsid w:val="008E06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65F"/>
    <w:rPr>
      <w:rFonts w:ascii="Segoe UI" w:hAnsi="Segoe UI" w:cs="Segoe UI"/>
      <w:sz w:val="18"/>
      <w:szCs w:val="18"/>
    </w:rPr>
  </w:style>
  <w:style w:type="character" w:styleId="Hyperlink">
    <w:name w:val="Hyperlink"/>
    <w:basedOn w:val="DefaultParagraphFont"/>
    <w:uiPriority w:val="99"/>
    <w:unhideWhenUsed/>
    <w:rsid w:val="00F63344"/>
    <w:rPr>
      <w:color w:val="0563C1" w:themeColor="hyperlink"/>
      <w:u w:val="single"/>
    </w:rPr>
  </w:style>
  <w:style w:type="character" w:customStyle="1" w:styleId="UnresolvedMention1">
    <w:name w:val="Unresolved Mention1"/>
    <w:basedOn w:val="DefaultParagraphFont"/>
    <w:uiPriority w:val="99"/>
    <w:semiHidden/>
    <w:unhideWhenUsed/>
    <w:rsid w:val="00F63344"/>
    <w:rPr>
      <w:color w:val="808080"/>
      <w:shd w:val="clear" w:color="auto" w:fill="E6E6E6"/>
    </w:rPr>
  </w:style>
  <w:style w:type="character" w:customStyle="1" w:styleId="Heading1Char">
    <w:name w:val="Heading 1 Char"/>
    <w:basedOn w:val="DefaultParagraphFont"/>
    <w:link w:val="Heading1"/>
    <w:uiPriority w:val="9"/>
    <w:rsid w:val="000171C9"/>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8D570-A1A6-4365-AC32-A306EFFB0DB3}"/>
</file>

<file path=customXml/itemProps2.xml><?xml version="1.0" encoding="utf-8"?>
<ds:datastoreItem xmlns:ds="http://schemas.openxmlformats.org/officeDocument/2006/customXml" ds:itemID="{DA88E78D-E833-4003-892C-1F48DFC5C963}"/>
</file>

<file path=customXml/itemProps3.xml><?xml version="1.0" encoding="utf-8"?>
<ds:datastoreItem xmlns:ds="http://schemas.openxmlformats.org/officeDocument/2006/customXml" ds:itemID="{0AF10D4E-696E-49F4-9FAA-74255753F2B7}"/>
</file>

<file path=docProps/app.xml><?xml version="1.0" encoding="utf-8"?>
<Properties xmlns="http://schemas.openxmlformats.org/officeDocument/2006/extended-properties" xmlns:vt="http://schemas.openxmlformats.org/officeDocument/2006/docPropsVTypes">
  <Template>Normal.dotm</Template>
  <TotalTime>0</TotalTime>
  <Pages>25</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3</cp:revision>
  <dcterms:created xsi:type="dcterms:W3CDTF">2017-07-25T21:10:00Z</dcterms:created>
  <dcterms:modified xsi:type="dcterms:W3CDTF">2017-07-25T21:10:00Z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